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83D" w:rsidRPr="00B55226" w:rsidRDefault="0019483D" w:rsidP="005E3411">
      <w:pPr>
        <w:pStyle w:val="Heading1"/>
        <w:numPr>
          <w:ilvl w:val="0"/>
          <w:numId w:val="3"/>
        </w:numPr>
        <w:tabs>
          <w:tab w:val="left" w:pos="1440"/>
        </w:tabs>
        <w:ind w:right="4692"/>
        <w:jc w:val="both"/>
        <w:rPr>
          <w:rFonts w:ascii="Times New Roman" w:hAnsi="Times New Roman" w:cs="Times New Roman"/>
          <w:b w:val="0"/>
          <w:bCs w:val="0"/>
          <w:sz w:val="24"/>
          <w:szCs w:val="24"/>
        </w:rPr>
      </w:pPr>
      <w:bookmarkStart w:id="0" w:name="_GoBack"/>
      <w:bookmarkEnd w:id="0"/>
      <w:r>
        <w:rPr>
          <w:rFonts w:ascii="Times New Roman" w:hAnsi="Times New Roman" w:cs="Times New Roman"/>
          <w:sz w:val="24"/>
          <w:szCs w:val="24"/>
        </w:rPr>
        <w:tab/>
        <w:t>Abstract</w:t>
      </w:r>
    </w:p>
    <w:p w:rsidR="0019483D" w:rsidRDefault="0019483D" w:rsidP="005E3411">
      <w:pPr>
        <w:pStyle w:val="BodyText"/>
        <w:jc w:val="both"/>
        <w:rPr>
          <w:sz w:val="24"/>
          <w:szCs w:val="24"/>
        </w:rPr>
      </w:pPr>
    </w:p>
    <w:p w:rsidR="001A5CE1" w:rsidRDefault="00F85829" w:rsidP="005E3411">
      <w:pPr>
        <w:pStyle w:val="BodyText"/>
        <w:ind w:left="720" w:firstLine="234"/>
        <w:jc w:val="both"/>
      </w:pPr>
      <w:r w:rsidRPr="0019483D">
        <w:rPr>
          <w:sz w:val="24"/>
          <w:szCs w:val="24"/>
        </w:rPr>
        <w:t>We wish to install a distributed programming environment based upon</w:t>
      </w:r>
      <w:r w:rsidR="0019483D">
        <w:rPr>
          <w:sz w:val="24"/>
          <w:szCs w:val="24"/>
        </w:rPr>
        <w:t xml:space="preserve"> </w:t>
      </w:r>
      <w:r w:rsidR="00CD1512">
        <w:rPr>
          <w:sz w:val="24"/>
          <w:szCs w:val="24"/>
        </w:rPr>
        <w:t xml:space="preserve">Hadoop including the new Apache Spark processing engine. </w:t>
      </w:r>
      <w:r w:rsidR="001A5CE1">
        <w:rPr>
          <w:sz w:val="24"/>
          <w:szCs w:val="24"/>
        </w:rPr>
        <w:t>This work will s</w:t>
      </w:r>
      <w:r w:rsidRPr="0019483D">
        <w:rPr>
          <w:sz w:val="24"/>
          <w:szCs w:val="24"/>
        </w:rPr>
        <w:t>erve several purposes. Fi</w:t>
      </w:r>
      <w:r w:rsidR="0019483D" w:rsidRPr="0019483D">
        <w:rPr>
          <w:sz w:val="24"/>
          <w:szCs w:val="24"/>
        </w:rPr>
        <w:t xml:space="preserve">rst, we can teach students with </w:t>
      </w:r>
      <w:r w:rsidRPr="0019483D">
        <w:rPr>
          <w:sz w:val="24"/>
          <w:szCs w:val="24"/>
        </w:rPr>
        <w:t>hands-on experience of distributed</w:t>
      </w:r>
      <w:r w:rsidR="001A5CE1">
        <w:rPr>
          <w:sz w:val="24"/>
          <w:szCs w:val="24"/>
        </w:rPr>
        <w:t xml:space="preserve"> computing. Second, we can sup</w:t>
      </w:r>
      <w:r w:rsidRPr="0019483D">
        <w:rPr>
          <w:sz w:val="24"/>
          <w:szCs w:val="24"/>
        </w:rPr>
        <w:t>port large datasets, and parallelization of suitable algorithms; this includes algorithms for computational medicine. We can provide more extensive support for our statistical calculations (which support biomarker discovery), and carry them out faster, in the distributed programming framework, taking advantage of multiple inexpensive machines. Biomarkers are helpful in medical diagnosis. Kits that test for biomarkers are a possible product suitable for manufacture</w:t>
      </w:r>
      <w:r w:rsidRPr="0019483D">
        <w:t>.</w:t>
      </w:r>
      <w:r w:rsidR="001A5CE1">
        <w:t xml:space="preserve"> </w:t>
      </w:r>
    </w:p>
    <w:p w:rsidR="00F85829" w:rsidRPr="001A5CE1" w:rsidRDefault="001A5CE1" w:rsidP="005E3411">
      <w:pPr>
        <w:pStyle w:val="BodyText"/>
        <w:ind w:left="720" w:firstLine="234"/>
        <w:jc w:val="both"/>
      </w:pPr>
      <w:r>
        <w:rPr>
          <w:sz w:val="24"/>
          <w:szCs w:val="24"/>
        </w:rPr>
        <w:t xml:space="preserve">Apache Spark libraries that include SQL, Dataframes, Machine Learning, Graph and Streaming capabilities will provide valuable tools for our research. </w:t>
      </w:r>
      <w:r w:rsidRPr="001A5CE1">
        <w:rPr>
          <w:sz w:val="24"/>
          <w:szCs w:val="24"/>
        </w:rPr>
        <w:t xml:space="preserve">It’s support of the </w:t>
      </w:r>
      <w:r w:rsidRPr="001A5CE1">
        <w:rPr>
          <w:rFonts w:cs="Times New Roman"/>
          <w:sz w:val="24"/>
          <w:szCs w:val="24"/>
        </w:rPr>
        <w:t>Scala, Python and R programing languages will better support the algorithms we will be implementing.</w:t>
      </w:r>
    </w:p>
    <w:p w:rsidR="0019483D" w:rsidRPr="0019483D" w:rsidRDefault="0019483D" w:rsidP="005E3411">
      <w:pPr>
        <w:pStyle w:val="BodyText"/>
        <w:jc w:val="both"/>
      </w:pPr>
    </w:p>
    <w:p w:rsidR="00EB7D3F" w:rsidRPr="00B55226" w:rsidRDefault="0019483D" w:rsidP="005E3411">
      <w:pPr>
        <w:pStyle w:val="Heading1"/>
        <w:numPr>
          <w:ilvl w:val="0"/>
          <w:numId w:val="3"/>
        </w:numPr>
        <w:tabs>
          <w:tab w:val="left" w:pos="1440"/>
        </w:tabs>
        <w:ind w:right="4692"/>
        <w:jc w:val="both"/>
        <w:rPr>
          <w:rFonts w:ascii="Times New Roman" w:hAnsi="Times New Roman" w:cs="Times New Roman"/>
          <w:b w:val="0"/>
          <w:bCs w:val="0"/>
          <w:sz w:val="24"/>
          <w:szCs w:val="24"/>
        </w:rPr>
      </w:pPr>
      <w:bookmarkStart w:id="1" w:name="Narrative"/>
      <w:bookmarkEnd w:id="1"/>
      <w:r>
        <w:rPr>
          <w:rFonts w:ascii="Times New Roman" w:hAnsi="Times New Roman" w:cs="Times New Roman"/>
          <w:sz w:val="24"/>
          <w:szCs w:val="24"/>
        </w:rPr>
        <w:tab/>
      </w:r>
      <w:r w:rsidR="0002436A" w:rsidRPr="00B55226">
        <w:rPr>
          <w:rFonts w:ascii="Times New Roman" w:hAnsi="Times New Roman" w:cs="Times New Roman"/>
          <w:sz w:val="24"/>
          <w:szCs w:val="24"/>
        </w:rPr>
        <w:t>Narrative</w:t>
      </w:r>
    </w:p>
    <w:p w:rsidR="00EB7D3F" w:rsidRPr="00B55226" w:rsidRDefault="0002436A" w:rsidP="005E3411">
      <w:pPr>
        <w:pStyle w:val="Heading2"/>
        <w:numPr>
          <w:ilvl w:val="1"/>
          <w:numId w:val="3"/>
        </w:numPr>
        <w:tabs>
          <w:tab w:val="left" w:pos="1569"/>
        </w:tabs>
        <w:spacing w:before="194"/>
        <w:ind w:right="4692"/>
        <w:jc w:val="both"/>
        <w:rPr>
          <w:rFonts w:ascii="Times New Roman" w:hAnsi="Times New Roman" w:cs="Times New Roman"/>
          <w:b w:val="0"/>
          <w:bCs w:val="0"/>
        </w:rPr>
      </w:pPr>
      <w:bookmarkStart w:id="2" w:name="Significance"/>
      <w:bookmarkEnd w:id="2"/>
      <w:r w:rsidRPr="00B55226">
        <w:rPr>
          <w:rFonts w:ascii="Times New Roman" w:hAnsi="Times New Roman" w:cs="Times New Roman"/>
        </w:rPr>
        <w:t>Significance</w:t>
      </w:r>
    </w:p>
    <w:p w:rsidR="002B4BBD" w:rsidRPr="00B55226" w:rsidRDefault="002B4BBD" w:rsidP="00633C48">
      <w:pPr>
        <w:pStyle w:val="ListParagraph"/>
        <w:ind w:left="1568"/>
        <w:jc w:val="both"/>
        <w:rPr>
          <w:rFonts w:ascii="Times New Roman" w:hAnsi="Times New Roman" w:cs="Times New Roman"/>
          <w:sz w:val="24"/>
          <w:szCs w:val="24"/>
        </w:rPr>
      </w:pPr>
    </w:p>
    <w:p w:rsidR="002B4BBD" w:rsidRPr="00633C48" w:rsidRDefault="00F040A9" w:rsidP="00633C48">
      <w:pPr>
        <w:ind w:left="720" w:firstLine="235"/>
        <w:jc w:val="both"/>
        <w:rPr>
          <w:rFonts w:ascii="Times New Roman" w:hAnsi="Times New Roman" w:cs="Times New Roman"/>
          <w:sz w:val="24"/>
          <w:szCs w:val="24"/>
        </w:rPr>
      </w:pPr>
      <w:r>
        <w:rPr>
          <w:rFonts w:ascii="Times New Roman" w:hAnsi="Times New Roman" w:cs="Times New Roman"/>
          <w:sz w:val="24"/>
          <w:szCs w:val="24"/>
        </w:rPr>
        <w:t>N</w:t>
      </w:r>
      <w:r w:rsidR="00751208" w:rsidRPr="00633C48">
        <w:rPr>
          <w:rFonts w:ascii="Times New Roman" w:hAnsi="Times New Roman" w:cs="Times New Roman"/>
          <w:sz w:val="24"/>
          <w:szCs w:val="24"/>
        </w:rPr>
        <w:t>on-invasive methods</w:t>
      </w:r>
      <w:r w:rsidR="00751208" w:rsidRPr="00B55226">
        <w:rPr>
          <w:rFonts w:ascii="Times New Roman" w:hAnsi="Times New Roman" w:cs="Times New Roman"/>
          <w:sz w:val="24"/>
          <w:szCs w:val="24"/>
        </w:rPr>
        <w:t xml:space="preserve"> </w:t>
      </w:r>
      <w:r>
        <w:rPr>
          <w:rFonts w:ascii="Times New Roman" w:hAnsi="Times New Roman" w:cs="Times New Roman"/>
          <w:sz w:val="24"/>
          <w:szCs w:val="24"/>
        </w:rPr>
        <w:t>of</w:t>
      </w:r>
      <w:r w:rsidR="002B4BBD" w:rsidRPr="00633C48">
        <w:rPr>
          <w:rFonts w:ascii="Times New Roman" w:hAnsi="Times New Roman" w:cs="Times New Roman"/>
          <w:sz w:val="24"/>
          <w:szCs w:val="24"/>
        </w:rPr>
        <w:t xml:space="preserve"> medical diagnosis have steadily increased over the last 4 decades.  The </w:t>
      </w:r>
      <w:r w:rsidR="00B911A2">
        <w:rPr>
          <w:rFonts w:ascii="Times New Roman" w:hAnsi="Times New Roman" w:cs="Times New Roman"/>
          <w:sz w:val="24"/>
          <w:szCs w:val="24"/>
        </w:rPr>
        <w:t>promise of making</w:t>
      </w:r>
      <w:r w:rsidR="002B4BBD" w:rsidRPr="00633C48">
        <w:rPr>
          <w:rFonts w:ascii="Times New Roman" w:hAnsi="Times New Roman" w:cs="Times New Roman"/>
          <w:sz w:val="24"/>
          <w:szCs w:val="24"/>
        </w:rPr>
        <w:t xml:space="preserve"> an accurate diagnosis without surgery and its associated risks</w:t>
      </w:r>
      <w:r w:rsidR="00B911A2">
        <w:rPr>
          <w:rFonts w:ascii="Times New Roman" w:hAnsi="Times New Roman" w:cs="Times New Roman"/>
          <w:sz w:val="24"/>
          <w:szCs w:val="24"/>
        </w:rPr>
        <w:t xml:space="preserve">, </w:t>
      </w:r>
      <w:r w:rsidR="00A11A06">
        <w:rPr>
          <w:rFonts w:ascii="Times New Roman" w:hAnsi="Times New Roman" w:cs="Times New Roman"/>
          <w:sz w:val="24"/>
          <w:szCs w:val="24"/>
        </w:rPr>
        <w:t xml:space="preserve">especially </w:t>
      </w:r>
      <w:r w:rsidR="00B911A2">
        <w:rPr>
          <w:rFonts w:ascii="Times New Roman" w:hAnsi="Times New Roman" w:cs="Times New Roman"/>
          <w:sz w:val="24"/>
          <w:szCs w:val="24"/>
        </w:rPr>
        <w:t xml:space="preserve">in early stages </w:t>
      </w:r>
      <w:r w:rsidR="00A11A06">
        <w:rPr>
          <w:rFonts w:ascii="Times New Roman" w:hAnsi="Times New Roman" w:cs="Times New Roman"/>
          <w:sz w:val="24"/>
          <w:szCs w:val="24"/>
        </w:rPr>
        <w:t xml:space="preserve">of the </w:t>
      </w:r>
      <w:r>
        <w:rPr>
          <w:rFonts w:ascii="Times New Roman" w:hAnsi="Times New Roman" w:cs="Times New Roman"/>
          <w:sz w:val="24"/>
          <w:szCs w:val="24"/>
        </w:rPr>
        <w:t>disease</w:t>
      </w:r>
      <w:r w:rsidR="00A11A06">
        <w:rPr>
          <w:rFonts w:ascii="Times New Roman" w:hAnsi="Times New Roman" w:cs="Times New Roman"/>
          <w:sz w:val="24"/>
          <w:szCs w:val="24"/>
        </w:rPr>
        <w:t xml:space="preserve"> </w:t>
      </w:r>
      <w:r w:rsidR="00B911A2">
        <w:rPr>
          <w:rFonts w:ascii="Times New Roman" w:hAnsi="Times New Roman" w:cs="Times New Roman"/>
          <w:sz w:val="24"/>
          <w:szCs w:val="24"/>
        </w:rPr>
        <w:t xml:space="preserve">prior to any symptoms, </w:t>
      </w:r>
      <w:r w:rsidR="002B4BBD" w:rsidRPr="00633C48">
        <w:rPr>
          <w:rFonts w:ascii="Times New Roman" w:hAnsi="Times New Roman" w:cs="Times New Roman"/>
          <w:sz w:val="24"/>
          <w:szCs w:val="24"/>
        </w:rPr>
        <w:t>drive</w:t>
      </w:r>
      <w:r w:rsidR="00A907C4">
        <w:rPr>
          <w:rFonts w:ascii="Times New Roman" w:hAnsi="Times New Roman" w:cs="Times New Roman"/>
          <w:sz w:val="24"/>
          <w:szCs w:val="24"/>
        </w:rPr>
        <w:t>s</w:t>
      </w:r>
      <w:r w:rsidR="002B4BBD" w:rsidRPr="00633C48">
        <w:rPr>
          <w:rFonts w:ascii="Times New Roman" w:hAnsi="Times New Roman" w:cs="Times New Roman"/>
          <w:sz w:val="24"/>
          <w:szCs w:val="24"/>
        </w:rPr>
        <w:t xml:space="preserve"> researchers to discover new and less-invasive methods. Examples </w:t>
      </w:r>
      <w:r w:rsidR="00B911A2">
        <w:rPr>
          <w:rFonts w:ascii="Times New Roman" w:hAnsi="Times New Roman" w:cs="Times New Roman"/>
          <w:sz w:val="24"/>
          <w:szCs w:val="24"/>
        </w:rPr>
        <w:t>of this approach include u</w:t>
      </w:r>
      <w:r w:rsidR="002B4BBD" w:rsidRPr="00633C48">
        <w:rPr>
          <w:rFonts w:ascii="Times New Roman" w:hAnsi="Times New Roman" w:cs="Times New Roman"/>
          <w:sz w:val="24"/>
          <w:szCs w:val="24"/>
        </w:rPr>
        <w:t xml:space="preserve">sing </w:t>
      </w:r>
      <w:r w:rsidR="00B911A2">
        <w:rPr>
          <w:rFonts w:ascii="Times New Roman" w:hAnsi="Times New Roman" w:cs="Times New Roman"/>
          <w:sz w:val="24"/>
          <w:szCs w:val="24"/>
        </w:rPr>
        <w:t xml:space="preserve">ultrasound </w:t>
      </w:r>
      <w:r w:rsidR="002B4BBD" w:rsidRPr="00633C48">
        <w:rPr>
          <w:rFonts w:ascii="Times New Roman" w:hAnsi="Times New Roman" w:cs="Times New Roman"/>
          <w:sz w:val="24"/>
          <w:szCs w:val="24"/>
        </w:rPr>
        <w:t>[1] and breathalyzer diagnostics [2].</w:t>
      </w:r>
    </w:p>
    <w:p w:rsidR="002B4BBD" w:rsidRPr="00633C48" w:rsidRDefault="00A907C4" w:rsidP="00633C48">
      <w:pPr>
        <w:ind w:left="720" w:firstLine="235"/>
        <w:jc w:val="both"/>
        <w:rPr>
          <w:rFonts w:ascii="Times New Roman" w:hAnsi="Times New Roman" w:cs="Times New Roman"/>
          <w:sz w:val="24"/>
          <w:szCs w:val="24"/>
        </w:rPr>
      </w:pPr>
      <w:r>
        <w:rPr>
          <w:rFonts w:ascii="Times New Roman" w:hAnsi="Times New Roman" w:cs="Times New Roman"/>
          <w:sz w:val="24"/>
          <w:szCs w:val="24"/>
        </w:rPr>
        <w:t xml:space="preserve">Incorporating </w:t>
      </w:r>
      <w:r w:rsidRPr="00633C48">
        <w:rPr>
          <w:rFonts w:ascii="Times New Roman" w:hAnsi="Times New Roman" w:cs="Times New Roman"/>
          <w:sz w:val="24"/>
          <w:szCs w:val="24"/>
        </w:rPr>
        <w:t xml:space="preserve">data mining </w:t>
      </w:r>
      <w:r>
        <w:rPr>
          <w:rFonts w:ascii="Times New Roman" w:hAnsi="Times New Roman" w:cs="Times New Roman"/>
          <w:sz w:val="24"/>
          <w:szCs w:val="24"/>
        </w:rPr>
        <w:t xml:space="preserve">algorithms to </w:t>
      </w:r>
      <w:r w:rsidRPr="00B55226">
        <w:rPr>
          <w:rFonts w:ascii="Times New Roman" w:hAnsi="Times New Roman" w:cs="Times New Roman"/>
          <w:sz w:val="24"/>
          <w:szCs w:val="24"/>
        </w:rPr>
        <w:t>large amount</w:t>
      </w:r>
      <w:r>
        <w:rPr>
          <w:rFonts w:ascii="Times New Roman" w:hAnsi="Times New Roman" w:cs="Times New Roman"/>
          <w:sz w:val="24"/>
          <w:szCs w:val="24"/>
        </w:rPr>
        <w:t>s</w:t>
      </w:r>
      <w:r w:rsidRPr="00B55226">
        <w:rPr>
          <w:rFonts w:ascii="Times New Roman" w:hAnsi="Times New Roman" w:cs="Times New Roman"/>
          <w:sz w:val="24"/>
          <w:szCs w:val="24"/>
        </w:rPr>
        <w:t xml:space="preserve"> of data </w:t>
      </w:r>
      <w:r>
        <w:rPr>
          <w:rFonts w:ascii="Times New Roman" w:hAnsi="Times New Roman" w:cs="Times New Roman"/>
          <w:sz w:val="24"/>
          <w:szCs w:val="24"/>
        </w:rPr>
        <w:t xml:space="preserve">can be </w:t>
      </w:r>
      <w:r w:rsidR="002B4BBD" w:rsidRPr="00633C48">
        <w:rPr>
          <w:rFonts w:ascii="Times New Roman" w:hAnsi="Times New Roman" w:cs="Times New Roman"/>
          <w:sz w:val="24"/>
          <w:szCs w:val="24"/>
        </w:rPr>
        <w:t xml:space="preserve">used by researchers to find patterns that can lead to new non-invasive diagnostics. </w:t>
      </w:r>
      <w:r>
        <w:rPr>
          <w:rFonts w:ascii="Times New Roman" w:hAnsi="Times New Roman" w:cs="Times New Roman"/>
          <w:sz w:val="24"/>
          <w:szCs w:val="24"/>
        </w:rPr>
        <w:t xml:space="preserve">Using the </w:t>
      </w:r>
      <w:r w:rsidR="002B4BBD" w:rsidRPr="00633C48">
        <w:rPr>
          <w:rFonts w:ascii="Times New Roman" w:hAnsi="Times New Roman" w:cs="Times New Roman"/>
          <w:sz w:val="24"/>
          <w:szCs w:val="24"/>
        </w:rPr>
        <w:t>Hadoop platform</w:t>
      </w:r>
      <w:r w:rsidR="00F040A9">
        <w:rPr>
          <w:rFonts w:ascii="Times New Roman" w:hAnsi="Times New Roman" w:cs="Times New Roman"/>
          <w:sz w:val="24"/>
          <w:szCs w:val="24"/>
        </w:rPr>
        <w:t xml:space="preserve">, </w:t>
      </w:r>
      <w:r w:rsidR="00F040A9" w:rsidRPr="002A054C">
        <w:rPr>
          <w:rFonts w:ascii="Times New Roman" w:hAnsi="Times New Roman" w:cs="Times New Roman"/>
          <w:sz w:val="24"/>
          <w:szCs w:val="24"/>
        </w:rPr>
        <w:t>an open source, programming framework that supports the processing and storage of extremely large data sets in a distributed computing environment,</w:t>
      </w:r>
      <w:r w:rsidR="002B4BBD" w:rsidRPr="00633C48">
        <w:rPr>
          <w:rFonts w:ascii="Times New Roman" w:hAnsi="Times New Roman" w:cs="Times New Roman"/>
          <w:sz w:val="24"/>
          <w:szCs w:val="24"/>
        </w:rPr>
        <w:t xml:space="preserve"> has made it possible to incorporate more data into th</w:t>
      </w:r>
      <w:r w:rsidR="00F040A9">
        <w:rPr>
          <w:rFonts w:ascii="Times New Roman" w:hAnsi="Times New Roman" w:cs="Times New Roman"/>
          <w:sz w:val="24"/>
          <w:szCs w:val="24"/>
        </w:rPr>
        <w:t>e</w:t>
      </w:r>
      <w:r w:rsidR="002B4BBD" w:rsidRPr="00633C48">
        <w:rPr>
          <w:rFonts w:ascii="Times New Roman" w:hAnsi="Times New Roman" w:cs="Times New Roman"/>
          <w:sz w:val="24"/>
          <w:szCs w:val="24"/>
        </w:rPr>
        <w:t xml:space="preserve"> data mining </w:t>
      </w:r>
      <w:r w:rsidR="00F040A9">
        <w:rPr>
          <w:rFonts w:ascii="Times New Roman" w:hAnsi="Times New Roman" w:cs="Times New Roman"/>
          <w:sz w:val="24"/>
          <w:szCs w:val="24"/>
        </w:rPr>
        <w:t xml:space="preserve">of bioinformatic data </w:t>
      </w:r>
      <w:r w:rsidR="002B4BBD" w:rsidRPr="00633C48">
        <w:rPr>
          <w:rFonts w:ascii="Times New Roman" w:hAnsi="Times New Roman" w:cs="Times New Roman"/>
          <w:sz w:val="24"/>
          <w:szCs w:val="24"/>
        </w:rPr>
        <w:t xml:space="preserve">and decrease </w:t>
      </w:r>
      <w:r w:rsidR="00B911A2">
        <w:rPr>
          <w:rFonts w:ascii="Times New Roman" w:hAnsi="Times New Roman" w:cs="Times New Roman"/>
          <w:sz w:val="24"/>
          <w:szCs w:val="24"/>
        </w:rPr>
        <w:t xml:space="preserve">the </w:t>
      </w:r>
      <w:r w:rsidR="002B4BBD" w:rsidRPr="00633C48">
        <w:rPr>
          <w:rFonts w:ascii="Times New Roman" w:hAnsi="Times New Roman" w:cs="Times New Roman"/>
          <w:sz w:val="24"/>
          <w:szCs w:val="24"/>
        </w:rPr>
        <w:t xml:space="preserve">time needed to </w:t>
      </w:r>
      <w:r w:rsidR="00F040A9">
        <w:rPr>
          <w:rFonts w:ascii="Times New Roman" w:hAnsi="Times New Roman" w:cs="Times New Roman"/>
          <w:sz w:val="24"/>
          <w:szCs w:val="24"/>
        </w:rPr>
        <w:t xml:space="preserve">complete the </w:t>
      </w:r>
      <w:r w:rsidR="002B4BBD" w:rsidRPr="00633C48">
        <w:rPr>
          <w:rFonts w:ascii="Times New Roman" w:hAnsi="Times New Roman" w:cs="Times New Roman"/>
          <w:sz w:val="24"/>
          <w:szCs w:val="24"/>
        </w:rPr>
        <w:t>analysis.</w:t>
      </w:r>
      <w:r w:rsidR="00F040A9">
        <w:rPr>
          <w:rFonts w:ascii="Times New Roman" w:hAnsi="Times New Roman" w:cs="Times New Roman"/>
          <w:sz w:val="24"/>
          <w:szCs w:val="24"/>
        </w:rPr>
        <w:t xml:space="preserve"> </w:t>
      </w:r>
      <w:r w:rsidR="00004EC4">
        <w:rPr>
          <w:rFonts w:ascii="Times New Roman" w:hAnsi="Times New Roman" w:cs="Times New Roman"/>
          <w:sz w:val="24"/>
          <w:szCs w:val="24"/>
        </w:rPr>
        <w:t xml:space="preserve">Halevy and Norvig [19] have make a strong case that the inclusion of large amounts of data improve the quality of the model more effectively than potential improvements in the algorithm used to develop the model.   </w:t>
      </w:r>
      <w:r w:rsidR="00C643E9" w:rsidRPr="00B55226">
        <w:rPr>
          <w:rFonts w:ascii="Times New Roman" w:hAnsi="Times New Roman" w:cs="Times New Roman"/>
          <w:sz w:val="24"/>
          <w:szCs w:val="24"/>
        </w:rPr>
        <w:t xml:space="preserve">  </w:t>
      </w:r>
    </w:p>
    <w:p w:rsidR="002B4BBD" w:rsidRPr="00633C48" w:rsidRDefault="00C643E9" w:rsidP="00633C48">
      <w:pPr>
        <w:ind w:left="720" w:firstLine="235"/>
        <w:jc w:val="both"/>
        <w:rPr>
          <w:rFonts w:ascii="Times New Roman" w:hAnsi="Times New Roman" w:cs="Times New Roman"/>
          <w:color w:val="262626"/>
          <w:sz w:val="24"/>
          <w:szCs w:val="24"/>
        </w:rPr>
      </w:pPr>
      <w:r w:rsidRPr="00B55226">
        <w:rPr>
          <w:rFonts w:ascii="Times New Roman" w:hAnsi="Times New Roman" w:cs="Times New Roman"/>
          <w:color w:val="262626"/>
          <w:sz w:val="24"/>
          <w:szCs w:val="24"/>
        </w:rPr>
        <w:t xml:space="preserve">Instructing students in recent theory and techniques is an important role that we take on as educators. </w:t>
      </w:r>
      <w:r w:rsidR="002B4BBD" w:rsidRPr="00633C48">
        <w:rPr>
          <w:rFonts w:ascii="Times New Roman" w:hAnsi="Times New Roman" w:cs="Times New Roman"/>
          <w:color w:val="262626"/>
          <w:sz w:val="24"/>
          <w:szCs w:val="24"/>
        </w:rPr>
        <w:t xml:space="preserve">Companies looking for employees with skills in Big Data technologies exist across all industries </w:t>
      </w:r>
      <w:r w:rsidR="002B4BBD" w:rsidRPr="00633C48">
        <w:rPr>
          <w:rFonts w:ascii="Times New Roman" w:hAnsi="Times New Roman" w:cs="Times New Roman"/>
          <w:sz w:val="24"/>
          <w:szCs w:val="24"/>
        </w:rPr>
        <w:t xml:space="preserve">ranging from business to health care. An article in </w:t>
      </w:r>
      <w:r w:rsidR="002B4BBD" w:rsidRPr="00633C48">
        <w:rPr>
          <w:rFonts w:ascii="Times New Roman" w:hAnsi="Times New Roman" w:cs="Times New Roman"/>
          <w:i/>
          <w:color w:val="262626"/>
          <w:sz w:val="24"/>
          <w:szCs w:val="24"/>
        </w:rPr>
        <w:t>Science Magazine</w:t>
      </w:r>
      <w:r w:rsidR="002B4BBD" w:rsidRPr="00633C48">
        <w:rPr>
          <w:rFonts w:ascii="Times New Roman" w:hAnsi="Times New Roman" w:cs="Times New Roman"/>
          <w:color w:val="262626"/>
          <w:sz w:val="24"/>
          <w:szCs w:val="24"/>
        </w:rPr>
        <w:t>, published June 2014, states that ‘</w:t>
      </w:r>
      <w:r w:rsidR="002B4BBD" w:rsidRPr="00633C48">
        <w:rPr>
          <w:rFonts w:ascii="Times New Roman" w:hAnsi="Times New Roman" w:cs="Times New Roman"/>
          <w:sz w:val="24"/>
          <w:szCs w:val="24"/>
        </w:rPr>
        <w:t>Big data is everywhere, and its influence and practical omnipresence across multiple industries will just continue to grow. For life scientists with expertise and an interest in bioinformatics, computer science, statistics, and related skill sets, the job outlook couldn’t be rosier” [3</w:t>
      </w:r>
      <w:r w:rsidR="00E87E7B">
        <w:rPr>
          <w:rFonts w:ascii="Times New Roman" w:hAnsi="Times New Roman" w:cs="Times New Roman"/>
          <w:sz w:val="24"/>
          <w:szCs w:val="24"/>
        </w:rPr>
        <w:t>a</w:t>
      </w:r>
      <w:r w:rsidR="002B4BBD" w:rsidRPr="00633C48">
        <w:rPr>
          <w:rFonts w:ascii="Times New Roman" w:hAnsi="Times New Roman" w:cs="Times New Roman"/>
          <w:sz w:val="24"/>
          <w:szCs w:val="24"/>
        </w:rPr>
        <w:t>]. Across all industries, demand for new hires with Big Data skills has an upward trajectory. According to a</w:t>
      </w:r>
      <w:r w:rsidR="002B4BBD" w:rsidRPr="00633C48">
        <w:rPr>
          <w:rFonts w:ascii="Times New Roman" w:hAnsi="Times New Roman" w:cs="Times New Roman"/>
          <w:color w:val="262626"/>
          <w:sz w:val="24"/>
          <w:szCs w:val="24"/>
        </w:rPr>
        <w:t xml:space="preserve">n article published in </w:t>
      </w:r>
      <w:r w:rsidR="002B4BBD" w:rsidRPr="00633C48">
        <w:rPr>
          <w:rFonts w:ascii="Times New Roman" w:hAnsi="Times New Roman" w:cs="Times New Roman"/>
          <w:i/>
          <w:color w:val="262626"/>
          <w:sz w:val="24"/>
          <w:szCs w:val="24"/>
        </w:rPr>
        <w:t>Forbes</w:t>
      </w:r>
      <w:r w:rsidR="002B4BBD" w:rsidRPr="00633C48">
        <w:rPr>
          <w:rFonts w:ascii="Times New Roman" w:hAnsi="Times New Roman" w:cs="Times New Roman"/>
          <w:color w:val="262626"/>
          <w:sz w:val="24"/>
          <w:szCs w:val="24"/>
        </w:rPr>
        <w:t xml:space="preserve"> </w:t>
      </w:r>
      <w:r w:rsidR="002B4BBD" w:rsidRPr="00633C48">
        <w:rPr>
          <w:rFonts w:ascii="Times New Roman" w:hAnsi="Times New Roman" w:cs="Times New Roman"/>
          <w:i/>
          <w:color w:val="262626"/>
          <w:sz w:val="24"/>
          <w:szCs w:val="24"/>
        </w:rPr>
        <w:t>Magazine</w:t>
      </w:r>
      <w:r w:rsidR="002B4BBD" w:rsidRPr="00633C48">
        <w:rPr>
          <w:rFonts w:ascii="Times New Roman" w:hAnsi="Times New Roman" w:cs="Times New Roman"/>
          <w:color w:val="262626"/>
          <w:sz w:val="24"/>
          <w:szCs w:val="24"/>
        </w:rPr>
        <w:t xml:space="preserve"> in June 2015, “Demand for Computer Analysts with big data expertise increased by 89.9% in the last twelve months” [4</w:t>
      </w:r>
      <w:r w:rsidR="00E87E7B">
        <w:rPr>
          <w:rFonts w:ascii="Times New Roman" w:hAnsi="Times New Roman" w:cs="Times New Roman"/>
          <w:color w:val="262626"/>
          <w:sz w:val="24"/>
          <w:szCs w:val="24"/>
        </w:rPr>
        <w:t>a</w:t>
      </w:r>
      <w:r w:rsidR="002B4BBD" w:rsidRPr="00633C48">
        <w:rPr>
          <w:rFonts w:ascii="Times New Roman" w:hAnsi="Times New Roman" w:cs="Times New Roman"/>
          <w:color w:val="262626"/>
          <w:sz w:val="24"/>
          <w:szCs w:val="24"/>
        </w:rPr>
        <w:t xml:space="preserve">].  </w:t>
      </w:r>
    </w:p>
    <w:p w:rsidR="002B4BBD" w:rsidRPr="00B55226" w:rsidRDefault="002B4BBD" w:rsidP="005E3411">
      <w:pPr>
        <w:pStyle w:val="Heading2"/>
        <w:tabs>
          <w:tab w:val="left" w:pos="1569"/>
        </w:tabs>
        <w:spacing w:before="194"/>
        <w:ind w:left="1439" w:right="4692" w:firstLine="0"/>
        <w:jc w:val="both"/>
        <w:rPr>
          <w:rFonts w:ascii="Times New Roman" w:hAnsi="Times New Roman" w:cs="Times New Roman"/>
          <w:b w:val="0"/>
          <w:bCs w:val="0"/>
        </w:rPr>
      </w:pPr>
    </w:p>
    <w:p w:rsidR="00EB7D3F" w:rsidRPr="00633C48" w:rsidRDefault="00B911A2" w:rsidP="00521989">
      <w:pPr>
        <w:pStyle w:val="BodyText"/>
        <w:spacing w:before="128"/>
        <w:ind w:left="0" w:right="4692" w:firstLine="720"/>
        <w:jc w:val="both"/>
        <w:rPr>
          <w:rFonts w:cs="Times New Roman"/>
          <w:sz w:val="24"/>
          <w:szCs w:val="24"/>
        </w:rPr>
      </w:pPr>
      <w:r>
        <w:rPr>
          <w:rFonts w:cs="Times New Roman"/>
          <w:spacing w:val="-8"/>
          <w:w w:val="105"/>
          <w:sz w:val="24"/>
          <w:szCs w:val="24"/>
        </w:rPr>
        <w:lastRenderedPageBreak/>
        <w:t xml:space="preserve">Our research proposal </w:t>
      </w:r>
      <w:r w:rsidR="0002436A" w:rsidRPr="00633C48">
        <w:rPr>
          <w:rFonts w:cs="Times New Roman"/>
          <w:spacing w:val="-3"/>
          <w:w w:val="105"/>
          <w:sz w:val="24"/>
          <w:szCs w:val="24"/>
        </w:rPr>
        <w:t>ha</w:t>
      </w:r>
      <w:r>
        <w:rPr>
          <w:rFonts w:cs="Times New Roman"/>
          <w:spacing w:val="-3"/>
          <w:w w:val="105"/>
          <w:sz w:val="24"/>
          <w:szCs w:val="24"/>
        </w:rPr>
        <w:t>s</w:t>
      </w:r>
      <w:r w:rsidR="0002436A" w:rsidRPr="00633C48">
        <w:rPr>
          <w:rFonts w:cs="Times New Roman"/>
          <w:spacing w:val="-3"/>
          <w:w w:val="105"/>
          <w:sz w:val="24"/>
          <w:szCs w:val="24"/>
        </w:rPr>
        <w:t xml:space="preserve"> </w:t>
      </w:r>
      <w:r w:rsidR="001C1FE7" w:rsidRPr="00B55226">
        <w:rPr>
          <w:rFonts w:cs="Times New Roman"/>
          <w:w w:val="105"/>
          <w:sz w:val="24"/>
          <w:szCs w:val="24"/>
        </w:rPr>
        <w:t>four</w:t>
      </w:r>
      <w:r w:rsidR="005953F4">
        <w:rPr>
          <w:rFonts w:cs="Times New Roman"/>
          <w:w w:val="105"/>
          <w:sz w:val="24"/>
          <w:szCs w:val="24"/>
        </w:rPr>
        <w:t xml:space="preserve"> goals</w:t>
      </w:r>
      <w:r w:rsidR="0002436A" w:rsidRPr="00633C48">
        <w:rPr>
          <w:rFonts w:cs="Times New Roman"/>
          <w:w w:val="105"/>
          <w:sz w:val="24"/>
          <w:szCs w:val="24"/>
        </w:rPr>
        <w:t>:</w:t>
      </w:r>
    </w:p>
    <w:p w:rsidR="00C643E9" w:rsidRPr="005E3411" w:rsidRDefault="00521989" w:rsidP="005E3411">
      <w:pPr>
        <w:pStyle w:val="ListParagraph"/>
        <w:numPr>
          <w:ilvl w:val="0"/>
          <w:numId w:val="5"/>
        </w:numPr>
        <w:tabs>
          <w:tab w:val="left" w:pos="1454"/>
        </w:tabs>
        <w:spacing w:before="167" w:line="249" w:lineRule="auto"/>
        <w:ind w:right="9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C643E9" w:rsidRPr="005E3411">
        <w:rPr>
          <w:rFonts w:ascii="Times New Roman" w:eastAsia="Times New Roman" w:hAnsi="Times New Roman" w:cs="Times New Roman"/>
          <w:sz w:val="24"/>
          <w:szCs w:val="24"/>
        </w:rPr>
        <w:t xml:space="preserve">etermine the best </w:t>
      </w:r>
      <w:r w:rsidR="001C1FE7" w:rsidRPr="005E3411">
        <w:rPr>
          <w:rFonts w:ascii="Times New Roman" w:eastAsia="Times New Roman" w:hAnsi="Times New Roman" w:cs="Times New Roman"/>
          <w:sz w:val="24"/>
          <w:szCs w:val="24"/>
        </w:rPr>
        <w:t>alternative</w:t>
      </w:r>
      <w:r w:rsidR="00C643E9" w:rsidRPr="005E3411">
        <w:rPr>
          <w:rFonts w:ascii="Times New Roman" w:eastAsia="Times New Roman" w:hAnsi="Times New Roman" w:cs="Times New Roman"/>
          <w:sz w:val="24"/>
          <w:szCs w:val="24"/>
        </w:rPr>
        <w:t xml:space="preserve"> for a reproducible, distributed processing </w:t>
      </w:r>
      <w:r w:rsidR="00B55226" w:rsidRPr="005E3411">
        <w:rPr>
          <w:rFonts w:ascii="Times New Roman" w:eastAsia="Times New Roman" w:hAnsi="Times New Roman" w:cs="Times New Roman"/>
          <w:sz w:val="24"/>
          <w:szCs w:val="24"/>
        </w:rPr>
        <w:t xml:space="preserve">research </w:t>
      </w:r>
      <w:r w:rsidR="00C643E9" w:rsidRPr="005E3411">
        <w:rPr>
          <w:rFonts w:ascii="Times New Roman" w:eastAsia="Times New Roman" w:hAnsi="Times New Roman" w:cs="Times New Roman"/>
          <w:sz w:val="24"/>
          <w:szCs w:val="24"/>
        </w:rPr>
        <w:t>platform, examini</w:t>
      </w:r>
      <w:r w:rsidR="001C1FE7" w:rsidRPr="005E3411">
        <w:rPr>
          <w:rFonts w:ascii="Times New Roman" w:eastAsia="Times New Roman" w:hAnsi="Times New Roman" w:cs="Times New Roman"/>
          <w:sz w:val="24"/>
          <w:szCs w:val="24"/>
        </w:rPr>
        <w:t>ng both local and cloud choices;</w:t>
      </w:r>
      <w:r w:rsidR="00C643E9" w:rsidRPr="005E3411">
        <w:rPr>
          <w:rFonts w:ascii="Times New Roman" w:eastAsia="Times New Roman" w:hAnsi="Times New Roman" w:cs="Times New Roman"/>
          <w:sz w:val="24"/>
          <w:szCs w:val="24"/>
        </w:rPr>
        <w:t xml:space="preserve">  </w:t>
      </w:r>
    </w:p>
    <w:p w:rsidR="00EB7D3F" w:rsidRPr="00633C48" w:rsidRDefault="00521989" w:rsidP="005E3411">
      <w:pPr>
        <w:pStyle w:val="ListParagraph"/>
        <w:numPr>
          <w:ilvl w:val="0"/>
          <w:numId w:val="5"/>
        </w:numPr>
        <w:tabs>
          <w:tab w:val="left" w:pos="1454"/>
        </w:tabs>
        <w:spacing w:before="167" w:line="249" w:lineRule="auto"/>
        <w:ind w:right="968"/>
        <w:jc w:val="both"/>
        <w:rPr>
          <w:rFonts w:ascii="Times New Roman" w:eastAsia="Times New Roman" w:hAnsi="Times New Roman" w:cs="Times New Roman"/>
          <w:sz w:val="24"/>
          <w:szCs w:val="24"/>
        </w:rPr>
      </w:pPr>
      <w:r>
        <w:rPr>
          <w:rFonts w:ascii="Times New Roman" w:hAnsi="Times New Roman" w:cs="Times New Roman"/>
          <w:w w:val="110"/>
          <w:sz w:val="24"/>
          <w:szCs w:val="24"/>
        </w:rPr>
        <w:t>d</w:t>
      </w:r>
      <w:r w:rsidR="00C643E9" w:rsidRPr="005E3411">
        <w:rPr>
          <w:rFonts w:ascii="Times New Roman" w:hAnsi="Times New Roman" w:cs="Times New Roman"/>
          <w:w w:val="110"/>
          <w:sz w:val="24"/>
          <w:szCs w:val="24"/>
        </w:rPr>
        <w:t xml:space="preserve">esign and </w:t>
      </w:r>
      <w:r w:rsidR="00B911A2" w:rsidRPr="005E3411">
        <w:rPr>
          <w:rFonts w:ascii="Times New Roman" w:hAnsi="Times New Roman" w:cs="Times New Roman"/>
          <w:w w:val="110"/>
          <w:sz w:val="24"/>
          <w:szCs w:val="24"/>
        </w:rPr>
        <w:t>p</w:t>
      </w:r>
      <w:r w:rsidR="0002436A" w:rsidRPr="00633C48">
        <w:rPr>
          <w:rFonts w:ascii="Times New Roman" w:hAnsi="Times New Roman" w:cs="Times New Roman"/>
          <w:w w:val="110"/>
          <w:sz w:val="24"/>
          <w:szCs w:val="24"/>
        </w:rPr>
        <w:t>rovide</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distributed</w:t>
      </w:r>
      <w:r w:rsidR="0002436A" w:rsidRPr="00633C48">
        <w:rPr>
          <w:rFonts w:ascii="Times New Roman" w:hAnsi="Times New Roman" w:cs="Times New Roman"/>
          <w:spacing w:val="-18"/>
          <w:w w:val="110"/>
          <w:sz w:val="24"/>
          <w:szCs w:val="24"/>
        </w:rPr>
        <w:t xml:space="preserve"> </w:t>
      </w:r>
      <w:r w:rsidR="0002436A" w:rsidRPr="00633C48">
        <w:rPr>
          <w:rFonts w:ascii="Times New Roman" w:hAnsi="Times New Roman" w:cs="Times New Roman"/>
          <w:w w:val="110"/>
          <w:sz w:val="24"/>
          <w:szCs w:val="24"/>
        </w:rPr>
        <w:t>processing</w:t>
      </w:r>
      <w:r w:rsidR="0002436A" w:rsidRPr="00633C48">
        <w:rPr>
          <w:rFonts w:ascii="Times New Roman" w:hAnsi="Times New Roman" w:cs="Times New Roman"/>
          <w:spacing w:val="-19"/>
          <w:w w:val="110"/>
          <w:sz w:val="24"/>
          <w:szCs w:val="24"/>
        </w:rPr>
        <w:t xml:space="preserve"> </w:t>
      </w:r>
      <w:r>
        <w:rPr>
          <w:rFonts w:ascii="Times New Roman" w:hAnsi="Times New Roman" w:cs="Times New Roman"/>
          <w:spacing w:val="-19"/>
          <w:w w:val="110"/>
          <w:sz w:val="24"/>
          <w:szCs w:val="24"/>
        </w:rPr>
        <w:t>in</w:t>
      </w:r>
      <w:r w:rsidR="0002436A" w:rsidRPr="00633C48">
        <w:rPr>
          <w:rFonts w:ascii="Times New Roman" w:hAnsi="Times New Roman" w:cs="Times New Roman"/>
          <w:w w:val="110"/>
          <w:sz w:val="24"/>
          <w:szCs w:val="24"/>
        </w:rPr>
        <w:t>frastructure</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for</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our</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own</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research</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in</w:t>
      </w:r>
      <w:r w:rsidR="0002436A" w:rsidRPr="00633C48">
        <w:rPr>
          <w:rFonts w:ascii="Times New Roman" w:hAnsi="Times New Roman" w:cs="Times New Roman"/>
          <w:spacing w:val="-19"/>
          <w:w w:val="110"/>
          <w:sz w:val="24"/>
          <w:szCs w:val="24"/>
        </w:rPr>
        <w:t xml:space="preserve"> </w:t>
      </w:r>
      <w:r w:rsidR="007A6EB9" w:rsidRPr="005E3411">
        <w:rPr>
          <w:rFonts w:ascii="Times New Roman" w:hAnsi="Times New Roman" w:cs="Times New Roman"/>
          <w:w w:val="110"/>
          <w:sz w:val="24"/>
          <w:szCs w:val="24"/>
        </w:rPr>
        <w:t>com</w:t>
      </w:r>
      <w:r w:rsidR="0002436A" w:rsidRPr="00633C48">
        <w:rPr>
          <w:rFonts w:ascii="Times New Roman" w:hAnsi="Times New Roman" w:cs="Times New Roman"/>
          <w:w w:val="110"/>
          <w:sz w:val="24"/>
          <w:szCs w:val="24"/>
        </w:rPr>
        <w:t>putational</w:t>
      </w:r>
      <w:r w:rsidR="0002436A" w:rsidRPr="00633C48">
        <w:rPr>
          <w:rFonts w:ascii="Times New Roman" w:hAnsi="Times New Roman" w:cs="Times New Roman"/>
          <w:spacing w:val="-17"/>
          <w:w w:val="110"/>
          <w:sz w:val="24"/>
          <w:szCs w:val="24"/>
        </w:rPr>
        <w:t xml:space="preserve"> </w:t>
      </w:r>
      <w:r w:rsidR="0002436A" w:rsidRPr="00633C48">
        <w:rPr>
          <w:rFonts w:ascii="Times New Roman" w:hAnsi="Times New Roman" w:cs="Times New Roman"/>
          <w:w w:val="110"/>
          <w:sz w:val="24"/>
          <w:szCs w:val="24"/>
        </w:rPr>
        <w:t>medicine</w:t>
      </w:r>
      <w:r w:rsidR="001C1FE7" w:rsidRPr="005E3411">
        <w:rPr>
          <w:rFonts w:ascii="Times New Roman" w:hAnsi="Times New Roman" w:cs="Times New Roman"/>
          <w:w w:val="110"/>
          <w:sz w:val="24"/>
          <w:szCs w:val="24"/>
        </w:rPr>
        <w:t>;</w:t>
      </w:r>
    </w:p>
    <w:p w:rsidR="00EB7D3F" w:rsidRPr="005E3411" w:rsidRDefault="00521989" w:rsidP="005E3411">
      <w:pPr>
        <w:pStyle w:val="ListParagraph"/>
        <w:numPr>
          <w:ilvl w:val="0"/>
          <w:numId w:val="5"/>
        </w:numPr>
        <w:tabs>
          <w:tab w:val="left" w:pos="1454"/>
        </w:tabs>
        <w:spacing w:before="158" w:line="249" w:lineRule="auto"/>
        <w:ind w:right="968"/>
        <w:jc w:val="both"/>
        <w:rPr>
          <w:rFonts w:ascii="Times New Roman" w:eastAsia="Times New Roman" w:hAnsi="Times New Roman" w:cs="Times New Roman"/>
          <w:sz w:val="24"/>
          <w:szCs w:val="24"/>
        </w:rPr>
      </w:pPr>
      <w:r>
        <w:rPr>
          <w:rFonts w:ascii="Times New Roman" w:hAnsi="Times New Roman" w:cs="Times New Roman"/>
          <w:w w:val="110"/>
          <w:sz w:val="24"/>
          <w:szCs w:val="24"/>
        </w:rPr>
        <w:t>c</w:t>
      </w:r>
      <w:r w:rsidR="0002436A" w:rsidRPr="00633C48">
        <w:rPr>
          <w:rFonts w:ascii="Times New Roman" w:hAnsi="Times New Roman" w:cs="Times New Roman"/>
          <w:w w:val="110"/>
          <w:sz w:val="24"/>
          <w:szCs w:val="24"/>
        </w:rPr>
        <w:t>onduct</w:t>
      </w:r>
      <w:r w:rsidR="0002436A" w:rsidRPr="00633C48">
        <w:rPr>
          <w:rFonts w:ascii="Times New Roman" w:hAnsi="Times New Roman" w:cs="Times New Roman"/>
          <w:spacing w:val="-18"/>
          <w:w w:val="110"/>
          <w:sz w:val="24"/>
          <w:szCs w:val="24"/>
        </w:rPr>
        <w:t xml:space="preserve"> </w:t>
      </w:r>
      <w:r w:rsidR="0002436A" w:rsidRPr="00633C48">
        <w:rPr>
          <w:rFonts w:ascii="Times New Roman" w:hAnsi="Times New Roman" w:cs="Times New Roman"/>
          <w:w w:val="110"/>
          <w:sz w:val="24"/>
          <w:szCs w:val="24"/>
        </w:rPr>
        <w:t>research</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on</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biomarkers</w:t>
      </w:r>
      <w:r w:rsidR="0002436A" w:rsidRPr="00633C48">
        <w:rPr>
          <w:rFonts w:ascii="Times New Roman" w:hAnsi="Times New Roman" w:cs="Times New Roman"/>
          <w:spacing w:val="-18"/>
          <w:w w:val="110"/>
          <w:sz w:val="24"/>
          <w:szCs w:val="24"/>
        </w:rPr>
        <w:t xml:space="preserve"> </w:t>
      </w:r>
      <w:r w:rsidR="0002436A" w:rsidRPr="00633C48">
        <w:rPr>
          <w:rFonts w:ascii="Times New Roman" w:hAnsi="Times New Roman" w:cs="Times New Roman"/>
          <w:w w:val="110"/>
          <w:sz w:val="24"/>
          <w:szCs w:val="24"/>
        </w:rPr>
        <w:t>that</w:t>
      </w:r>
      <w:r w:rsidR="0002436A" w:rsidRPr="00633C48">
        <w:rPr>
          <w:rFonts w:ascii="Times New Roman" w:hAnsi="Times New Roman" w:cs="Times New Roman"/>
          <w:spacing w:val="-18"/>
          <w:w w:val="110"/>
          <w:sz w:val="24"/>
          <w:szCs w:val="24"/>
        </w:rPr>
        <w:t xml:space="preserve"> </w:t>
      </w:r>
      <w:r w:rsidR="0002436A" w:rsidRPr="00633C48">
        <w:rPr>
          <w:rFonts w:ascii="Times New Roman" w:hAnsi="Times New Roman" w:cs="Times New Roman"/>
          <w:w w:val="110"/>
          <w:sz w:val="24"/>
          <w:szCs w:val="24"/>
        </w:rPr>
        <w:t>is</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intended</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to</w:t>
      </w:r>
      <w:r w:rsidR="0002436A" w:rsidRPr="00633C48">
        <w:rPr>
          <w:rFonts w:ascii="Times New Roman" w:hAnsi="Times New Roman" w:cs="Times New Roman"/>
          <w:spacing w:val="-18"/>
          <w:w w:val="110"/>
          <w:sz w:val="24"/>
          <w:szCs w:val="24"/>
        </w:rPr>
        <w:t xml:space="preserve"> </w:t>
      </w:r>
      <w:r w:rsidR="0002436A" w:rsidRPr="00633C48">
        <w:rPr>
          <w:rFonts w:ascii="Times New Roman" w:hAnsi="Times New Roman" w:cs="Times New Roman"/>
          <w:w w:val="110"/>
          <w:sz w:val="24"/>
          <w:szCs w:val="24"/>
        </w:rPr>
        <w:t>lead</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to</w:t>
      </w:r>
      <w:r w:rsidR="0002436A" w:rsidRPr="00633C48">
        <w:rPr>
          <w:rFonts w:ascii="Times New Roman" w:hAnsi="Times New Roman" w:cs="Times New Roman"/>
          <w:spacing w:val="-19"/>
          <w:w w:val="110"/>
          <w:sz w:val="24"/>
          <w:szCs w:val="24"/>
        </w:rPr>
        <w:t xml:space="preserve"> </w:t>
      </w:r>
      <w:r w:rsidR="0002436A" w:rsidRPr="00633C48">
        <w:rPr>
          <w:rFonts w:ascii="Times New Roman" w:hAnsi="Times New Roman" w:cs="Times New Roman"/>
          <w:w w:val="110"/>
          <w:sz w:val="24"/>
          <w:szCs w:val="24"/>
        </w:rPr>
        <w:t>manufacturable</w:t>
      </w:r>
      <w:r w:rsidR="0002436A" w:rsidRPr="00633C48">
        <w:rPr>
          <w:rFonts w:ascii="Times New Roman" w:hAnsi="Times New Roman" w:cs="Times New Roman"/>
          <w:w w:val="108"/>
          <w:sz w:val="24"/>
          <w:szCs w:val="24"/>
        </w:rPr>
        <w:t xml:space="preserve"> </w:t>
      </w:r>
      <w:r w:rsidR="0002436A" w:rsidRPr="00633C48">
        <w:rPr>
          <w:rFonts w:ascii="Times New Roman" w:hAnsi="Times New Roman" w:cs="Times New Roman"/>
          <w:w w:val="110"/>
          <w:sz w:val="24"/>
          <w:szCs w:val="24"/>
        </w:rPr>
        <w:t>test</w:t>
      </w:r>
      <w:r w:rsidR="0002436A" w:rsidRPr="00633C48">
        <w:rPr>
          <w:rFonts w:ascii="Times New Roman" w:hAnsi="Times New Roman" w:cs="Times New Roman"/>
          <w:spacing w:val="-4"/>
          <w:w w:val="110"/>
          <w:sz w:val="24"/>
          <w:szCs w:val="24"/>
        </w:rPr>
        <w:t xml:space="preserve"> </w:t>
      </w:r>
      <w:r w:rsidR="0002436A" w:rsidRPr="00633C48">
        <w:rPr>
          <w:rFonts w:ascii="Times New Roman" w:hAnsi="Times New Roman" w:cs="Times New Roman"/>
          <w:w w:val="110"/>
          <w:sz w:val="24"/>
          <w:szCs w:val="24"/>
        </w:rPr>
        <w:t>kits,</w:t>
      </w:r>
      <w:r w:rsidR="0002436A" w:rsidRPr="00633C48">
        <w:rPr>
          <w:rFonts w:ascii="Times New Roman" w:hAnsi="Times New Roman" w:cs="Times New Roman"/>
          <w:spacing w:val="-4"/>
          <w:w w:val="110"/>
          <w:sz w:val="24"/>
          <w:szCs w:val="24"/>
        </w:rPr>
        <w:t xml:space="preserve"> </w:t>
      </w:r>
      <w:r w:rsidR="0002436A" w:rsidRPr="00633C48">
        <w:rPr>
          <w:rFonts w:ascii="Times New Roman" w:hAnsi="Times New Roman" w:cs="Times New Roman"/>
          <w:w w:val="110"/>
          <w:sz w:val="24"/>
          <w:szCs w:val="24"/>
        </w:rPr>
        <w:t>likely</w:t>
      </w:r>
      <w:r w:rsidR="0002436A" w:rsidRPr="00633C48">
        <w:rPr>
          <w:rFonts w:ascii="Times New Roman" w:hAnsi="Times New Roman" w:cs="Times New Roman"/>
          <w:spacing w:val="-4"/>
          <w:w w:val="110"/>
          <w:sz w:val="24"/>
          <w:szCs w:val="24"/>
        </w:rPr>
        <w:t xml:space="preserve"> </w:t>
      </w:r>
      <w:r w:rsidR="0002436A" w:rsidRPr="00633C48">
        <w:rPr>
          <w:rFonts w:ascii="Times New Roman" w:hAnsi="Times New Roman" w:cs="Times New Roman"/>
          <w:w w:val="110"/>
          <w:sz w:val="24"/>
          <w:szCs w:val="24"/>
        </w:rPr>
        <w:t>with</w:t>
      </w:r>
      <w:r w:rsidR="0002436A" w:rsidRPr="00633C48">
        <w:rPr>
          <w:rFonts w:ascii="Times New Roman" w:hAnsi="Times New Roman" w:cs="Times New Roman"/>
          <w:spacing w:val="-4"/>
          <w:w w:val="110"/>
          <w:sz w:val="24"/>
          <w:szCs w:val="24"/>
        </w:rPr>
        <w:t xml:space="preserve"> </w:t>
      </w:r>
      <w:r w:rsidR="0002436A" w:rsidRPr="00633C48">
        <w:rPr>
          <w:rFonts w:ascii="Times New Roman" w:hAnsi="Times New Roman" w:cs="Times New Roman"/>
          <w:w w:val="110"/>
          <w:sz w:val="24"/>
          <w:szCs w:val="24"/>
        </w:rPr>
        <w:t>consumables,</w:t>
      </w:r>
      <w:r w:rsidR="0002436A" w:rsidRPr="00633C48">
        <w:rPr>
          <w:rFonts w:ascii="Times New Roman" w:hAnsi="Times New Roman" w:cs="Times New Roman"/>
          <w:spacing w:val="-4"/>
          <w:w w:val="110"/>
          <w:sz w:val="24"/>
          <w:szCs w:val="24"/>
        </w:rPr>
        <w:t xml:space="preserve"> </w:t>
      </w:r>
      <w:r w:rsidR="0002436A" w:rsidRPr="00633C48">
        <w:rPr>
          <w:rFonts w:ascii="Times New Roman" w:hAnsi="Times New Roman" w:cs="Times New Roman"/>
          <w:w w:val="110"/>
          <w:sz w:val="24"/>
          <w:szCs w:val="24"/>
        </w:rPr>
        <w:t>analogous</w:t>
      </w:r>
      <w:r w:rsidR="0002436A" w:rsidRPr="00633C48">
        <w:rPr>
          <w:rFonts w:ascii="Times New Roman" w:hAnsi="Times New Roman" w:cs="Times New Roman"/>
          <w:spacing w:val="-4"/>
          <w:w w:val="110"/>
          <w:sz w:val="24"/>
          <w:szCs w:val="24"/>
        </w:rPr>
        <w:t xml:space="preserve"> </w:t>
      </w:r>
      <w:r w:rsidR="0002436A" w:rsidRPr="00633C48">
        <w:rPr>
          <w:rFonts w:ascii="Times New Roman" w:hAnsi="Times New Roman" w:cs="Times New Roman"/>
          <w:w w:val="110"/>
          <w:sz w:val="24"/>
          <w:szCs w:val="24"/>
        </w:rPr>
        <w:t>to</w:t>
      </w:r>
      <w:r w:rsidR="0002436A" w:rsidRPr="00633C48">
        <w:rPr>
          <w:rFonts w:ascii="Times New Roman" w:hAnsi="Times New Roman" w:cs="Times New Roman"/>
          <w:spacing w:val="-4"/>
          <w:w w:val="110"/>
          <w:sz w:val="24"/>
          <w:szCs w:val="24"/>
        </w:rPr>
        <w:t xml:space="preserve"> </w:t>
      </w:r>
      <w:r w:rsidR="0002436A" w:rsidRPr="00633C48">
        <w:rPr>
          <w:rFonts w:ascii="Times New Roman" w:hAnsi="Times New Roman" w:cs="Times New Roman"/>
          <w:w w:val="110"/>
          <w:sz w:val="24"/>
          <w:szCs w:val="24"/>
        </w:rPr>
        <w:t>home</w:t>
      </w:r>
      <w:r w:rsidR="0002436A" w:rsidRPr="00633C48">
        <w:rPr>
          <w:rFonts w:ascii="Times New Roman" w:hAnsi="Times New Roman" w:cs="Times New Roman"/>
          <w:spacing w:val="-4"/>
          <w:w w:val="110"/>
          <w:sz w:val="24"/>
          <w:szCs w:val="24"/>
        </w:rPr>
        <w:t xml:space="preserve"> </w:t>
      </w:r>
      <w:r w:rsidR="0002436A" w:rsidRPr="00633C48">
        <w:rPr>
          <w:rFonts w:ascii="Times New Roman" w:hAnsi="Times New Roman" w:cs="Times New Roman"/>
          <w:w w:val="110"/>
          <w:sz w:val="24"/>
          <w:szCs w:val="24"/>
        </w:rPr>
        <w:t>pregnancy</w:t>
      </w:r>
      <w:r w:rsidR="0002436A" w:rsidRPr="00633C48">
        <w:rPr>
          <w:rFonts w:ascii="Times New Roman" w:hAnsi="Times New Roman" w:cs="Times New Roman"/>
          <w:spacing w:val="-5"/>
          <w:w w:val="110"/>
          <w:sz w:val="24"/>
          <w:szCs w:val="24"/>
        </w:rPr>
        <w:t xml:space="preserve"> </w:t>
      </w:r>
      <w:r w:rsidR="0002436A" w:rsidRPr="00633C48">
        <w:rPr>
          <w:rFonts w:ascii="Times New Roman" w:hAnsi="Times New Roman" w:cs="Times New Roman"/>
          <w:w w:val="110"/>
          <w:sz w:val="24"/>
          <w:szCs w:val="24"/>
        </w:rPr>
        <w:t>tests,</w:t>
      </w:r>
      <w:r w:rsidR="0002436A" w:rsidRPr="00633C48">
        <w:rPr>
          <w:rFonts w:ascii="Times New Roman" w:hAnsi="Times New Roman" w:cs="Times New Roman"/>
          <w:spacing w:val="-4"/>
          <w:w w:val="110"/>
          <w:sz w:val="24"/>
          <w:szCs w:val="24"/>
        </w:rPr>
        <w:t xml:space="preserve"> </w:t>
      </w:r>
      <w:r w:rsidR="0002436A" w:rsidRPr="00633C48">
        <w:rPr>
          <w:rFonts w:ascii="Times New Roman" w:hAnsi="Times New Roman" w:cs="Times New Roman"/>
          <w:w w:val="110"/>
          <w:sz w:val="24"/>
          <w:szCs w:val="24"/>
        </w:rPr>
        <w:t>or</w:t>
      </w:r>
      <w:r w:rsidR="0002436A" w:rsidRPr="00633C48">
        <w:rPr>
          <w:rFonts w:ascii="Times New Roman" w:hAnsi="Times New Roman" w:cs="Times New Roman"/>
          <w:w w:val="106"/>
          <w:sz w:val="24"/>
          <w:szCs w:val="24"/>
        </w:rPr>
        <w:t xml:space="preserve"> </w:t>
      </w:r>
      <w:r w:rsidR="0002436A" w:rsidRPr="00633C48">
        <w:rPr>
          <w:rFonts w:ascii="Times New Roman" w:hAnsi="Times New Roman" w:cs="Times New Roman"/>
          <w:w w:val="110"/>
          <w:sz w:val="24"/>
          <w:szCs w:val="24"/>
        </w:rPr>
        <w:t>blood sugar testing</w:t>
      </w:r>
      <w:r w:rsidR="0002436A" w:rsidRPr="00633C48">
        <w:rPr>
          <w:rFonts w:ascii="Times New Roman" w:hAnsi="Times New Roman" w:cs="Times New Roman"/>
          <w:spacing w:val="8"/>
          <w:w w:val="110"/>
          <w:sz w:val="24"/>
          <w:szCs w:val="24"/>
        </w:rPr>
        <w:t xml:space="preserve"> </w:t>
      </w:r>
      <w:r w:rsidR="0002436A" w:rsidRPr="00633C48">
        <w:rPr>
          <w:rFonts w:ascii="Times New Roman" w:hAnsi="Times New Roman" w:cs="Times New Roman"/>
          <w:w w:val="110"/>
          <w:sz w:val="24"/>
          <w:szCs w:val="24"/>
        </w:rPr>
        <w:t>strips</w:t>
      </w:r>
      <w:r>
        <w:rPr>
          <w:rFonts w:ascii="Times New Roman" w:hAnsi="Times New Roman" w:cs="Times New Roman"/>
          <w:w w:val="110"/>
          <w:sz w:val="24"/>
          <w:szCs w:val="24"/>
        </w:rPr>
        <w:t>;</w:t>
      </w:r>
    </w:p>
    <w:p w:rsidR="00B55226" w:rsidRPr="00633C48" w:rsidRDefault="00521989" w:rsidP="005E3411">
      <w:pPr>
        <w:pStyle w:val="ListParagraph"/>
        <w:numPr>
          <w:ilvl w:val="0"/>
          <w:numId w:val="5"/>
        </w:numPr>
        <w:tabs>
          <w:tab w:val="left" w:pos="1454"/>
        </w:tabs>
        <w:spacing w:before="158" w:line="249" w:lineRule="auto"/>
        <w:ind w:right="968"/>
        <w:jc w:val="both"/>
        <w:rPr>
          <w:rFonts w:ascii="Times New Roman" w:eastAsia="Times New Roman" w:hAnsi="Times New Roman" w:cs="Times New Roman"/>
          <w:sz w:val="24"/>
          <w:szCs w:val="24"/>
        </w:rPr>
      </w:pPr>
      <w:r>
        <w:rPr>
          <w:rFonts w:ascii="Times New Roman" w:hAnsi="Times New Roman" w:cs="Times New Roman"/>
          <w:w w:val="110"/>
          <w:sz w:val="24"/>
          <w:szCs w:val="24"/>
        </w:rPr>
        <w:t>p</w:t>
      </w:r>
      <w:r w:rsidR="00B55226" w:rsidRPr="00633C48">
        <w:rPr>
          <w:rFonts w:ascii="Times New Roman" w:hAnsi="Times New Roman" w:cs="Times New Roman"/>
          <w:w w:val="110"/>
          <w:sz w:val="24"/>
          <w:szCs w:val="24"/>
        </w:rPr>
        <w:t>rovide distribute</w:t>
      </w:r>
      <w:r w:rsidR="002E1C74" w:rsidRPr="005E3411">
        <w:rPr>
          <w:rFonts w:ascii="Times New Roman" w:hAnsi="Times New Roman" w:cs="Times New Roman"/>
          <w:w w:val="110"/>
          <w:sz w:val="24"/>
          <w:szCs w:val="24"/>
        </w:rPr>
        <w:t xml:space="preserve">d processing infrastructure </w:t>
      </w:r>
      <w:r w:rsidR="00CD1512" w:rsidRPr="00CD1512">
        <w:rPr>
          <w:rFonts w:ascii="Times New Roman" w:hAnsi="Times New Roman" w:cs="Times New Roman"/>
          <w:color w:val="000000"/>
          <w:sz w:val="24"/>
          <w:szCs w:val="24"/>
        </w:rPr>
        <w:t>to be used and maintained by the Computer Science department, and made available to the Biomolecular Sciences department for their use</w:t>
      </w:r>
      <w:r w:rsidR="002E1C74" w:rsidRPr="00CD1512">
        <w:rPr>
          <w:rFonts w:ascii="Times New Roman" w:hAnsi="Times New Roman" w:cs="Times New Roman"/>
          <w:w w:val="110"/>
          <w:sz w:val="24"/>
          <w:szCs w:val="24"/>
        </w:rPr>
        <w:t xml:space="preserve"> </w:t>
      </w:r>
      <w:r w:rsidR="002E1C74" w:rsidRPr="005E3411">
        <w:rPr>
          <w:rFonts w:ascii="Times New Roman" w:hAnsi="Times New Roman" w:cs="Times New Roman"/>
          <w:w w:val="110"/>
          <w:sz w:val="24"/>
          <w:szCs w:val="24"/>
        </w:rPr>
        <w:t xml:space="preserve">and </w:t>
      </w:r>
      <w:r w:rsidR="00B55226" w:rsidRPr="00633C48">
        <w:rPr>
          <w:rFonts w:ascii="Times New Roman" w:hAnsi="Times New Roman" w:cs="Times New Roman"/>
          <w:w w:val="110"/>
          <w:sz w:val="24"/>
          <w:szCs w:val="24"/>
        </w:rPr>
        <w:t>teaching students</w:t>
      </w:r>
      <w:r w:rsidR="00B55226" w:rsidRPr="00633C48">
        <w:rPr>
          <w:rFonts w:ascii="Times New Roman" w:hAnsi="Times New Roman" w:cs="Times New Roman"/>
          <w:spacing w:val="16"/>
          <w:w w:val="110"/>
          <w:sz w:val="24"/>
          <w:szCs w:val="24"/>
        </w:rPr>
        <w:t xml:space="preserve"> </w:t>
      </w:r>
      <w:r w:rsidR="00B55226" w:rsidRPr="00633C48">
        <w:rPr>
          <w:rFonts w:ascii="Times New Roman" w:hAnsi="Times New Roman" w:cs="Times New Roman"/>
          <w:w w:val="110"/>
          <w:sz w:val="24"/>
          <w:szCs w:val="24"/>
        </w:rPr>
        <w:t>about</w:t>
      </w:r>
      <w:r w:rsidR="00B55226" w:rsidRPr="00633C48">
        <w:rPr>
          <w:rFonts w:ascii="Times New Roman" w:hAnsi="Times New Roman" w:cs="Times New Roman"/>
          <w:w w:val="112"/>
          <w:sz w:val="24"/>
          <w:szCs w:val="24"/>
        </w:rPr>
        <w:t xml:space="preserve"> </w:t>
      </w:r>
      <w:r w:rsidR="00B55226" w:rsidRPr="00633C48">
        <w:rPr>
          <w:rFonts w:ascii="Times New Roman" w:hAnsi="Times New Roman" w:cs="Times New Roman"/>
          <w:w w:val="110"/>
          <w:sz w:val="24"/>
          <w:szCs w:val="24"/>
        </w:rPr>
        <w:t>distributed algorithms</w:t>
      </w:r>
      <w:r>
        <w:rPr>
          <w:rFonts w:ascii="Times New Roman" w:hAnsi="Times New Roman" w:cs="Times New Roman"/>
          <w:w w:val="110"/>
          <w:sz w:val="24"/>
          <w:szCs w:val="24"/>
        </w:rPr>
        <w:t>.</w:t>
      </w:r>
    </w:p>
    <w:p w:rsidR="001C1FE7" w:rsidRPr="00B72B77" w:rsidRDefault="001C1FE7" w:rsidP="005E3411">
      <w:pPr>
        <w:pStyle w:val="BodyText"/>
        <w:spacing w:before="159" w:line="242" w:lineRule="auto"/>
        <w:ind w:left="0" w:right="968" w:firstLine="298"/>
        <w:jc w:val="both"/>
        <w:rPr>
          <w:rFonts w:cs="Times New Roman"/>
          <w:w w:val="110"/>
          <w:sz w:val="24"/>
          <w:szCs w:val="24"/>
        </w:rPr>
      </w:pPr>
      <w:r w:rsidRPr="00B72B77">
        <w:rPr>
          <w:rFonts w:cs="Times New Roman"/>
          <w:w w:val="110"/>
          <w:sz w:val="24"/>
          <w:szCs w:val="24"/>
        </w:rPr>
        <w:t>2.1.1</w:t>
      </w:r>
      <w:r w:rsidR="00A907C4" w:rsidRPr="00B72B77">
        <w:rPr>
          <w:rFonts w:cs="Times New Roman"/>
          <w:w w:val="110"/>
          <w:sz w:val="24"/>
          <w:szCs w:val="24"/>
        </w:rPr>
        <w:tab/>
        <w:t>A Reproducible, Distributed Processing Research P</w:t>
      </w:r>
      <w:r w:rsidR="00B55226" w:rsidRPr="00B72B77">
        <w:rPr>
          <w:rFonts w:cs="Times New Roman"/>
          <w:w w:val="110"/>
          <w:sz w:val="24"/>
          <w:szCs w:val="24"/>
        </w:rPr>
        <w:t>latform</w:t>
      </w:r>
    </w:p>
    <w:p w:rsidR="003F4C12" w:rsidRDefault="00417734" w:rsidP="005E3411">
      <w:pPr>
        <w:pStyle w:val="BodyText"/>
        <w:spacing w:before="159" w:line="242" w:lineRule="auto"/>
        <w:ind w:left="0" w:right="968" w:firstLine="298"/>
        <w:jc w:val="both"/>
        <w:rPr>
          <w:rFonts w:cs="Times New Roman"/>
          <w:w w:val="110"/>
          <w:sz w:val="24"/>
          <w:szCs w:val="24"/>
        </w:rPr>
      </w:pPr>
      <w:r w:rsidRPr="00B72B77">
        <w:rPr>
          <w:rFonts w:cs="Times New Roman"/>
          <w:w w:val="110"/>
          <w:sz w:val="24"/>
          <w:szCs w:val="24"/>
        </w:rPr>
        <w:t xml:space="preserve">Choosing a computer environment for scientific research in a small to medium sized university is often a matter of availability.  Teaching universities do not have shared computer resources </w:t>
      </w:r>
      <w:r w:rsidR="00B911A2" w:rsidRPr="00B72B77">
        <w:rPr>
          <w:rFonts w:cs="Times New Roman"/>
          <w:w w:val="110"/>
          <w:sz w:val="24"/>
          <w:szCs w:val="24"/>
        </w:rPr>
        <w:t xml:space="preserve">designated for research </w:t>
      </w:r>
      <w:r w:rsidRPr="00B72B77">
        <w:rPr>
          <w:rFonts w:cs="Times New Roman"/>
          <w:w w:val="110"/>
          <w:sz w:val="24"/>
          <w:szCs w:val="24"/>
        </w:rPr>
        <w:t xml:space="preserve">or </w:t>
      </w:r>
      <w:r w:rsidR="00A907C4" w:rsidRPr="00B72B77">
        <w:rPr>
          <w:rFonts w:cs="Times New Roman"/>
          <w:w w:val="110"/>
          <w:sz w:val="24"/>
          <w:szCs w:val="24"/>
        </w:rPr>
        <w:t xml:space="preserve">the </w:t>
      </w:r>
      <w:r w:rsidRPr="00B72B77">
        <w:rPr>
          <w:rFonts w:cs="Times New Roman"/>
          <w:w w:val="110"/>
          <w:sz w:val="24"/>
          <w:szCs w:val="24"/>
        </w:rPr>
        <w:t xml:space="preserve">IT support capabilities that a research university would provide. </w:t>
      </w:r>
      <w:r w:rsidR="003F4C12">
        <w:rPr>
          <w:rFonts w:cs="Times New Roman"/>
          <w:w w:val="110"/>
          <w:sz w:val="24"/>
          <w:szCs w:val="24"/>
        </w:rPr>
        <w:t>Local computer resources can place restrictive limits on the amount of data and processing needs that can be used in research.</w:t>
      </w:r>
    </w:p>
    <w:p w:rsidR="005953F4" w:rsidRPr="00B72B77" w:rsidRDefault="003F4C12" w:rsidP="005E3411">
      <w:pPr>
        <w:pStyle w:val="BodyText"/>
        <w:spacing w:before="159" w:line="242" w:lineRule="auto"/>
        <w:ind w:left="0" w:right="968" w:firstLine="298"/>
        <w:jc w:val="both"/>
        <w:rPr>
          <w:rFonts w:cs="Times New Roman"/>
          <w:w w:val="110"/>
          <w:sz w:val="24"/>
          <w:szCs w:val="24"/>
        </w:rPr>
      </w:pPr>
      <w:r w:rsidRPr="00B72B77">
        <w:rPr>
          <w:rFonts w:cs="Times New Roman"/>
          <w:w w:val="110"/>
          <w:sz w:val="24"/>
          <w:szCs w:val="24"/>
        </w:rPr>
        <w:t xml:space="preserve"> </w:t>
      </w:r>
      <w:r w:rsidR="00417734" w:rsidRPr="00B72B77">
        <w:rPr>
          <w:rFonts w:cs="Times New Roman"/>
          <w:w w:val="110"/>
          <w:sz w:val="24"/>
          <w:szCs w:val="24"/>
        </w:rPr>
        <w:t>With the advent of inexpensive computers (RPi, Arduino) and cloud-computing services (AWS, Google, Azure), researchers have choices that allow them to build research platforms</w:t>
      </w:r>
      <w:r w:rsidR="00F138F7" w:rsidRPr="00B72B77">
        <w:rPr>
          <w:rFonts w:cs="Times New Roman"/>
          <w:w w:val="110"/>
          <w:sz w:val="24"/>
          <w:szCs w:val="24"/>
        </w:rPr>
        <w:t xml:space="preserve"> inexpensively</w:t>
      </w:r>
      <w:r>
        <w:rPr>
          <w:rFonts w:cs="Times New Roman"/>
          <w:w w:val="110"/>
          <w:sz w:val="24"/>
          <w:szCs w:val="24"/>
        </w:rPr>
        <w:t xml:space="preserve"> and can help researchers overcome the prior mentioned local environment restrictions</w:t>
      </w:r>
      <w:r w:rsidR="00F138F7" w:rsidRPr="00B72B77">
        <w:rPr>
          <w:rFonts w:cs="Times New Roman"/>
          <w:w w:val="110"/>
          <w:sz w:val="24"/>
          <w:szCs w:val="24"/>
        </w:rPr>
        <w:t>. In the case of cloud computing</w:t>
      </w:r>
      <w:r w:rsidR="00F85829" w:rsidRPr="00B72B77">
        <w:rPr>
          <w:rFonts w:cs="Times New Roman"/>
          <w:w w:val="110"/>
          <w:sz w:val="24"/>
          <w:szCs w:val="24"/>
        </w:rPr>
        <w:t>, the researche</w:t>
      </w:r>
      <w:r w:rsidR="005557B0" w:rsidRPr="00B72B77">
        <w:rPr>
          <w:rFonts w:cs="Times New Roman"/>
          <w:w w:val="110"/>
          <w:sz w:val="24"/>
          <w:szCs w:val="24"/>
        </w:rPr>
        <w:t>r</w:t>
      </w:r>
      <w:r w:rsidR="00F138F7" w:rsidRPr="00B72B77">
        <w:rPr>
          <w:rFonts w:cs="Times New Roman"/>
          <w:w w:val="110"/>
          <w:sz w:val="24"/>
          <w:szCs w:val="24"/>
        </w:rPr>
        <w:t xml:space="preserve">s </w:t>
      </w:r>
      <w:r w:rsidR="005557B0" w:rsidRPr="00B72B77">
        <w:rPr>
          <w:rFonts w:cs="Times New Roman"/>
          <w:w w:val="110"/>
          <w:sz w:val="24"/>
          <w:szCs w:val="24"/>
        </w:rPr>
        <w:t>are</w:t>
      </w:r>
      <w:r w:rsidR="00F138F7" w:rsidRPr="00B72B77">
        <w:rPr>
          <w:rFonts w:cs="Times New Roman"/>
          <w:w w:val="110"/>
          <w:sz w:val="24"/>
          <w:szCs w:val="24"/>
        </w:rPr>
        <w:t xml:space="preserve"> charged only for its use and the cloud provider is responsible for many management issues (hardware upgrades, OS softwar</w:t>
      </w:r>
      <w:r w:rsidR="005557B0" w:rsidRPr="00B72B77">
        <w:rPr>
          <w:rFonts w:cs="Times New Roman"/>
          <w:w w:val="110"/>
          <w:sz w:val="24"/>
          <w:szCs w:val="24"/>
        </w:rPr>
        <w:t xml:space="preserve">e patches, etc.). Many </w:t>
      </w:r>
      <w:r w:rsidR="00F138F7" w:rsidRPr="00B72B77">
        <w:rPr>
          <w:rFonts w:cs="Times New Roman"/>
          <w:w w:val="110"/>
          <w:sz w:val="24"/>
          <w:szCs w:val="24"/>
        </w:rPr>
        <w:t>universities have begu</w:t>
      </w:r>
      <w:r w:rsidR="005953F4" w:rsidRPr="00B72B77">
        <w:rPr>
          <w:rFonts w:cs="Times New Roman"/>
          <w:w w:val="110"/>
          <w:sz w:val="24"/>
          <w:szCs w:val="24"/>
        </w:rPr>
        <w:t xml:space="preserve">n exploring </w:t>
      </w:r>
      <w:r w:rsidR="005557B0" w:rsidRPr="00B72B77">
        <w:rPr>
          <w:rFonts w:cs="Times New Roman"/>
          <w:w w:val="110"/>
          <w:sz w:val="24"/>
          <w:szCs w:val="24"/>
        </w:rPr>
        <w:t xml:space="preserve">the </w:t>
      </w:r>
      <w:r w:rsidR="005953F4" w:rsidRPr="00B72B77">
        <w:rPr>
          <w:rFonts w:cs="Times New Roman"/>
          <w:w w:val="110"/>
          <w:sz w:val="24"/>
          <w:szCs w:val="24"/>
        </w:rPr>
        <w:t>cloud</w:t>
      </w:r>
      <w:r w:rsidR="00F138F7" w:rsidRPr="00B72B77">
        <w:rPr>
          <w:rFonts w:cs="Times New Roman"/>
          <w:w w:val="110"/>
          <w:sz w:val="24"/>
          <w:szCs w:val="24"/>
        </w:rPr>
        <w:t xml:space="preserve"> as </w:t>
      </w:r>
      <w:r>
        <w:rPr>
          <w:rFonts w:cs="Times New Roman"/>
          <w:w w:val="110"/>
          <w:sz w:val="24"/>
          <w:szCs w:val="24"/>
        </w:rPr>
        <w:t xml:space="preserve">a </w:t>
      </w:r>
      <w:r w:rsidR="00A907C4" w:rsidRPr="00B72B77">
        <w:rPr>
          <w:rFonts w:cs="Times New Roman"/>
          <w:w w:val="110"/>
          <w:sz w:val="24"/>
          <w:szCs w:val="24"/>
        </w:rPr>
        <w:t>collaborative research platform</w:t>
      </w:r>
      <w:r>
        <w:rPr>
          <w:rFonts w:cs="Times New Roman"/>
          <w:w w:val="110"/>
          <w:sz w:val="24"/>
          <w:szCs w:val="24"/>
        </w:rPr>
        <w:t xml:space="preserve">, </w:t>
      </w:r>
      <w:r w:rsidR="00A907C4" w:rsidRPr="00B72B77">
        <w:rPr>
          <w:rFonts w:cs="Times New Roman"/>
          <w:w w:val="110"/>
          <w:sz w:val="24"/>
          <w:szCs w:val="24"/>
        </w:rPr>
        <w:t>often r</w:t>
      </w:r>
      <w:r w:rsidR="005953F4" w:rsidRPr="00B72B77">
        <w:rPr>
          <w:rFonts w:cs="Times New Roman"/>
          <w:w w:val="110"/>
          <w:sz w:val="24"/>
          <w:szCs w:val="24"/>
        </w:rPr>
        <w:t>eferred to as a science gateway</w:t>
      </w:r>
      <w:r w:rsidR="00F138F7" w:rsidRPr="00B72B77">
        <w:rPr>
          <w:rFonts w:cs="Times New Roman"/>
          <w:w w:val="110"/>
          <w:sz w:val="24"/>
          <w:szCs w:val="24"/>
        </w:rPr>
        <w:t xml:space="preserve"> [3] [4].</w:t>
      </w:r>
      <w:r w:rsidR="00AD190C">
        <w:rPr>
          <w:rFonts w:cs="Times New Roman"/>
          <w:w w:val="110"/>
          <w:sz w:val="24"/>
          <w:szCs w:val="24"/>
        </w:rPr>
        <w:t xml:space="preserve"> Cloud platforms have </w:t>
      </w:r>
      <w:r w:rsidR="005953F4" w:rsidRPr="00B72B77">
        <w:rPr>
          <w:rFonts w:cs="Times New Roman"/>
          <w:w w:val="110"/>
          <w:sz w:val="24"/>
          <w:szCs w:val="24"/>
        </w:rPr>
        <w:t xml:space="preserve">also </w:t>
      </w:r>
      <w:r w:rsidR="00A907C4" w:rsidRPr="00B72B77">
        <w:rPr>
          <w:rFonts w:cs="Times New Roman"/>
          <w:w w:val="110"/>
          <w:sz w:val="24"/>
          <w:szCs w:val="24"/>
        </w:rPr>
        <w:t>be</w:t>
      </w:r>
      <w:r w:rsidR="00AD190C">
        <w:rPr>
          <w:rFonts w:cs="Times New Roman"/>
          <w:w w:val="110"/>
          <w:sz w:val="24"/>
          <w:szCs w:val="24"/>
        </w:rPr>
        <w:t>en</w:t>
      </w:r>
      <w:r w:rsidR="00A907C4" w:rsidRPr="00B72B77">
        <w:rPr>
          <w:rFonts w:cs="Times New Roman"/>
          <w:w w:val="110"/>
          <w:sz w:val="24"/>
          <w:szCs w:val="24"/>
        </w:rPr>
        <w:t xml:space="preserve"> used to do distributed </w:t>
      </w:r>
      <w:r w:rsidR="005953F4" w:rsidRPr="00B72B77">
        <w:rPr>
          <w:rFonts w:cs="Times New Roman"/>
          <w:w w:val="110"/>
          <w:sz w:val="24"/>
          <w:szCs w:val="24"/>
        </w:rPr>
        <w:t>public health research [5].</w:t>
      </w:r>
      <w:r w:rsidR="00EF2085" w:rsidRPr="00B72B77">
        <w:rPr>
          <w:rFonts w:cs="Times New Roman"/>
          <w:w w:val="110"/>
          <w:sz w:val="24"/>
          <w:szCs w:val="24"/>
        </w:rPr>
        <w:t xml:space="preserve"> Researchers </w:t>
      </w:r>
      <w:r>
        <w:rPr>
          <w:rFonts w:cs="Times New Roman"/>
          <w:w w:val="110"/>
          <w:sz w:val="24"/>
          <w:szCs w:val="24"/>
        </w:rPr>
        <w:t xml:space="preserve">have </w:t>
      </w:r>
      <w:r w:rsidR="00EF2085" w:rsidRPr="00B72B77">
        <w:rPr>
          <w:rFonts w:cs="Times New Roman"/>
          <w:w w:val="110"/>
          <w:sz w:val="24"/>
          <w:szCs w:val="24"/>
        </w:rPr>
        <w:t>also beg</w:t>
      </w:r>
      <w:r>
        <w:rPr>
          <w:rFonts w:cs="Times New Roman"/>
          <w:w w:val="110"/>
          <w:sz w:val="24"/>
          <w:szCs w:val="24"/>
        </w:rPr>
        <w:t>un</w:t>
      </w:r>
      <w:r w:rsidR="00EF2085" w:rsidRPr="00B72B77">
        <w:rPr>
          <w:rFonts w:cs="Times New Roman"/>
          <w:w w:val="110"/>
          <w:sz w:val="24"/>
          <w:szCs w:val="24"/>
        </w:rPr>
        <w:t xml:space="preserve"> to use the Raspberry Pi as a viable research environment. Although much of the research has focused on using the R</w:t>
      </w:r>
      <w:r w:rsidR="00071A97" w:rsidRPr="00B72B77">
        <w:rPr>
          <w:rFonts w:cs="Times New Roman"/>
          <w:w w:val="110"/>
          <w:sz w:val="24"/>
          <w:szCs w:val="24"/>
        </w:rPr>
        <w:t xml:space="preserve">aspberry </w:t>
      </w:r>
      <w:r w:rsidR="00EF2085" w:rsidRPr="00B72B77">
        <w:rPr>
          <w:rFonts w:cs="Times New Roman"/>
          <w:w w:val="110"/>
          <w:sz w:val="24"/>
          <w:szCs w:val="24"/>
        </w:rPr>
        <w:t xml:space="preserve">Pi </w:t>
      </w:r>
      <w:r w:rsidR="00071A97" w:rsidRPr="00B72B77">
        <w:rPr>
          <w:rFonts w:cs="Times New Roman"/>
          <w:w w:val="110"/>
          <w:sz w:val="24"/>
          <w:szCs w:val="24"/>
        </w:rPr>
        <w:t xml:space="preserve">as a teaching tool, </w:t>
      </w:r>
      <w:r w:rsidR="00EF2085" w:rsidRPr="00B72B77">
        <w:rPr>
          <w:rFonts w:cs="Times New Roman"/>
          <w:w w:val="110"/>
          <w:sz w:val="24"/>
          <w:szCs w:val="24"/>
        </w:rPr>
        <w:t>researchers have explored it</w:t>
      </w:r>
      <w:r w:rsidR="00E822B6">
        <w:rPr>
          <w:rFonts w:cs="Times New Roman"/>
          <w:w w:val="110"/>
          <w:sz w:val="24"/>
          <w:szCs w:val="24"/>
        </w:rPr>
        <w:t>s use as a Hadoop environment [5][6</w:t>
      </w:r>
      <w:r w:rsidR="00EF2085" w:rsidRPr="00B72B77">
        <w:rPr>
          <w:rFonts w:cs="Times New Roman"/>
          <w:w w:val="110"/>
          <w:sz w:val="24"/>
          <w:szCs w:val="24"/>
        </w:rPr>
        <w:t xml:space="preserve">] and </w:t>
      </w:r>
      <w:r>
        <w:rPr>
          <w:rFonts w:cs="Times New Roman"/>
          <w:w w:val="110"/>
          <w:sz w:val="24"/>
          <w:szCs w:val="24"/>
        </w:rPr>
        <w:t xml:space="preserve">it has been </w:t>
      </w:r>
      <w:r w:rsidR="00EF2085" w:rsidRPr="00B72B77">
        <w:rPr>
          <w:rFonts w:cs="Times New Roman"/>
          <w:w w:val="110"/>
          <w:sz w:val="24"/>
          <w:szCs w:val="24"/>
        </w:rPr>
        <w:t xml:space="preserve">used </w:t>
      </w:r>
      <w:r w:rsidR="00071A97" w:rsidRPr="00B72B77">
        <w:rPr>
          <w:rFonts w:cs="Times New Roman"/>
          <w:w w:val="110"/>
          <w:sz w:val="24"/>
          <w:szCs w:val="24"/>
        </w:rPr>
        <w:t>to do b</w:t>
      </w:r>
      <w:r w:rsidR="00EF2085" w:rsidRPr="00B72B77">
        <w:rPr>
          <w:rFonts w:cs="Times New Roman"/>
          <w:w w:val="110"/>
          <w:sz w:val="24"/>
          <w:szCs w:val="24"/>
        </w:rPr>
        <w:t xml:space="preserve">iometric analysis for neonatal identification [7].  </w:t>
      </w:r>
      <w:r w:rsidR="005953F4" w:rsidRPr="00B72B77">
        <w:rPr>
          <w:rFonts w:cs="Times New Roman"/>
          <w:w w:val="110"/>
          <w:sz w:val="24"/>
          <w:szCs w:val="24"/>
        </w:rPr>
        <w:t xml:space="preserve"> </w:t>
      </w:r>
    </w:p>
    <w:p w:rsidR="006379FD" w:rsidRPr="00B72B77" w:rsidRDefault="00EF2085" w:rsidP="005E3411">
      <w:pPr>
        <w:pStyle w:val="BodyText"/>
        <w:spacing w:line="249" w:lineRule="auto"/>
        <w:ind w:left="0" w:right="968" w:firstLine="298"/>
        <w:jc w:val="both"/>
        <w:rPr>
          <w:rFonts w:cs="Times New Roman"/>
          <w:sz w:val="24"/>
          <w:szCs w:val="24"/>
        </w:rPr>
      </w:pPr>
      <w:r w:rsidRPr="00B72B77">
        <w:rPr>
          <w:rFonts w:cs="Times New Roman"/>
          <w:w w:val="110"/>
          <w:sz w:val="24"/>
          <w:szCs w:val="24"/>
        </w:rPr>
        <w:t xml:space="preserve">Our intent </w:t>
      </w:r>
      <w:r w:rsidR="00E822B6">
        <w:rPr>
          <w:rFonts w:cs="Times New Roman"/>
          <w:w w:val="110"/>
          <w:sz w:val="24"/>
          <w:szCs w:val="24"/>
        </w:rPr>
        <w:t xml:space="preserve">of our research </w:t>
      </w:r>
      <w:r w:rsidR="005953F4" w:rsidRPr="00B72B77">
        <w:rPr>
          <w:rFonts w:cs="Times New Roman"/>
          <w:w w:val="110"/>
          <w:sz w:val="24"/>
          <w:szCs w:val="24"/>
        </w:rPr>
        <w:t xml:space="preserve">is to </w:t>
      </w:r>
      <w:r w:rsidR="00E822B6">
        <w:rPr>
          <w:rFonts w:cs="Times New Roman"/>
          <w:w w:val="110"/>
          <w:sz w:val="24"/>
          <w:szCs w:val="24"/>
        </w:rPr>
        <w:t xml:space="preserve">determine </w:t>
      </w:r>
      <w:r w:rsidR="00071A97" w:rsidRPr="00B72B77">
        <w:rPr>
          <w:rFonts w:cs="Times New Roman"/>
          <w:w w:val="110"/>
          <w:sz w:val="24"/>
          <w:szCs w:val="24"/>
        </w:rPr>
        <w:t xml:space="preserve">which of these choices, Raspberry Pi </w:t>
      </w:r>
      <w:r w:rsidR="00E822B6">
        <w:rPr>
          <w:rFonts w:cs="Times New Roman"/>
          <w:w w:val="110"/>
          <w:sz w:val="24"/>
          <w:szCs w:val="24"/>
        </w:rPr>
        <w:t xml:space="preserve">or </w:t>
      </w:r>
      <w:r w:rsidR="00071A97" w:rsidRPr="00B72B77">
        <w:rPr>
          <w:rFonts w:cs="Times New Roman"/>
          <w:w w:val="110"/>
          <w:sz w:val="24"/>
          <w:szCs w:val="24"/>
        </w:rPr>
        <w:t xml:space="preserve">the cloud, will provide the best </w:t>
      </w:r>
      <w:r w:rsidR="006379FD" w:rsidRPr="00B72B77">
        <w:rPr>
          <w:rFonts w:cs="Times New Roman"/>
          <w:w w:val="110"/>
          <w:sz w:val="24"/>
          <w:szCs w:val="24"/>
        </w:rPr>
        <w:t xml:space="preserve">big data platform </w:t>
      </w:r>
      <w:r w:rsidR="00A907C4" w:rsidRPr="00B72B77">
        <w:rPr>
          <w:rFonts w:cs="Times New Roman"/>
          <w:w w:val="110"/>
          <w:sz w:val="24"/>
          <w:szCs w:val="24"/>
        </w:rPr>
        <w:t xml:space="preserve">to develop </w:t>
      </w:r>
      <w:r w:rsidR="006379FD" w:rsidRPr="00B72B77">
        <w:rPr>
          <w:rFonts w:cs="Times New Roman"/>
          <w:w w:val="110"/>
          <w:sz w:val="24"/>
          <w:szCs w:val="24"/>
        </w:rPr>
        <w:t xml:space="preserve">a collaborative research environment that can be used for </w:t>
      </w:r>
      <w:r w:rsidR="00071A97" w:rsidRPr="00B72B77">
        <w:rPr>
          <w:rFonts w:cs="Times New Roman"/>
          <w:w w:val="110"/>
          <w:sz w:val="24"/>
          <w:szCs w:val="24"/>
        </w:rPr>
        <w:t xml:space="preserve">our biomarker </w:t>
      </w:r>
      <w:r w:rsidR="00F85829" w:rsidRPr="00B72B77">
        <w:rPr>
          <w:rFonts w:cs="Times New Roman"/>
          <w:w w:val="110"/>
          <w:sz w:val="24"/>
          <w:szCs w:val="24"/>
        </w:rPr>
        <w:t>research, as well as</w:t>
      </w:r>
      <w:r w:rsidR="006379FD" w:rsidRPr="00B72B77">
        <w:rPr>
          <w:rFonts w:cs="Times New Roman"/>
          <w:w w:val="110"/>
          <w:sz w:val="24"/>
          <w:szCs w:val="24"/>
        </w:rPr>
        <w:t xml:space="preserve"> </w:t>
      </w:r>
      <w:r w:rsidR="00F85829" w:rsidRPr="00B72B77">
        <w:rPr>
          <w:rFonts w:cs="Times New Roman"/>
          <w:w w:val="110"/>
          <w:sz w:val="24"/>
          <w:szCs w:val="24"/>
        </w:rPr>
        <w:t xml:space="preserve">for </w:t>
      </w:r>
      <w:r w:rsidR="006379FD" w:rsidRPr="00B72B77">
        <w:rPr>
          <w:rFonts w:cs="Times New Roman"/>
          <w:w w:val="110"/>
          <w:sz w:val="24"/>
          <w:szCs w:val="24"/>
        </w:rPr>
        <w:t xml:space="preserve">future research. </w:t>
      </w:r>
      <w:r w:rsidR="006379FD" w:rsidRPr="00633C48">
        <w:rPr>
          <w:rFonts w:cs="Times New Roman"/>
          <w:w w:val="110"/>
          <w:sz w:val="24"/>
          <w:szCs w:val="24"/>
        </w:rPr>
        <w:t>By providing a fac</w:t>
      </w:r>
      <w:r w:rsidR="006379FD" w:rsidRPr="00B72B77">
        <w:rPr>
          <w:rFonts w:cs="Times New Roman"/>
          <w:w w:val="110"/>
          <w:sz w:val="24"/>
          <w:szCs w:val="24"/>
        </w:rPr>
        <w:t>ility for a science gateway</w:t>
      </w:r>
      <w:r w:rsidR="006379FD" w:rsidRPr="00633C48">
        <w:rPr>
          <w:rFonts w:cs="Times New Roman"/>
          <w:w w:val="110"/>
          <w:sz w:val="24"/>
          <w:szCs w:val="24"/>
        </w:rPr>
        <w:t>,</w:t>
      </w:r>
      <w:r w:rsidR="006379FD" w:rsidRPr="00633C48">
        <w:rPr>
          <w:rFonts w:cs="Times New Roman"/>
          <w:spacing w:val="-19"/>
          <w:w w:val="110"/>
          <w:sz w:val="24"/>
          <w:szCs w:val="24"/>
        </w:rPr>
        <w:t xml:space="preserve"> </w:t>
      </w:r>
      <w:r w:rsidR="006379FD" w:rsidRPr="00633C48">
        <w:rPr>
          <w:rFonts w:cs="Times New Roman"/>
          <w:w w:val="110"/>
          <w:sz w:val="24"/>
          <w:szCs w:val="24"/>
        </w:rPr>
        <w:t>and</w:t>
      </w:r>
      <w:r w:rsidR="006379FD" w:rsidRPr="00633C48">
        <w:rPr>
          <w:rFonts w:cs="Times New Roman"/>
          <w:spacing w:val="-21"/>
          <w:w w:val="110"/>
          <w:sz w:val="24"/>
          <w:szCs w:val="24"/>
        </w:rPr>
        <w:t xml:space="preserve"> </w:t>
      </w:r>
      <w:r w:rsidR="006379FD" w:rsidRPr="00633C48">
        <w:rPr>
          <w:rFonts w:cs="Times New Roman"/>
          <w:w w:val="110"/>
          <w:sz w:val="24"/>
          <w:szCs w:val="24"/>
        </w:rPr>
        <w:t>making</w:t>
      </w:r>
      <w:r w:rsidR="006379FD" w:rsidRPr="00633C48">
        <w:rPr>
          <w:rFonts w:cs="Times New Roman"/>
          <w:spacing w:val="-21"/>
          <w:w w:val="110"/>
          <w:sz w:val="24"/>
          <w:szCs w:val="24"/>
        </w:rPr>
        <w:t xml:space="preserve"> </w:t>
      </w:r>
      <w:r w:rsidR="006379FD" w:rsidRPr="00633C48">
        <w:rPr>
          <w:rFonts w:cs="Times New Roman"/>
          <w:w w:val="110"/>
          <w:sz w:val="24"/>
          <w:szCs w:val="24"/>
        </w:rPr>
        <w:t>it</w:t>
      </w:r>
      <w:r w:rsidR="006379FD" w:rsidRPr="00633C48">
        <w:rPr>
          <w:rFonts w:cs="Times New Roman"/>
          <w:spacing w:val="-21"/>
          <w:w w:val="110"/>
          <w:sz w:val="24"/>
          <w:szCs w:val="24"/>
        </w:rPr>
        <w:t xml:space="preserve"> </w:t>
      </w:r>
      <w:r w:rsidR="006379FD" w:rsidRPr="00633C48">
        <w:rPr>
          <w:rFonts w:cs="Times New Roman"/>
          <w:w w:val="110"/>
          <w:sz w:val="24"/>
          <w:szCs w:val="24"/>
        </w:rPr>
        <w:t>available</w:t>
      </w:r>
      <w:r w:rsidR="006379FD" w:rsidRPr="00633C48">
        <w:rPr>
          <w:rFonts w:cs="Times New Roman"/>
          <w:spacing w:val="-21"/>
          <w:w w:val="110"/>
          <w:sz w:val="24"/>
          <w:szCs w:val="24"/>
        </w:rPr>
        <w:t xml:space="preserve"> </w:t>
      </w:r>
      <w:r w:rsidR="006379FD" w:rsidRPr="00633C48">
        <w:rPr>
          <w:rFonts w:cs="Times New Roman"/>
          <w:w w:val="110"/>
          <w:sz w:val="24"/>
          <w:szCs w:val="24"/>
        </w:rPr>
        <w:t>to</w:t>
      </w:r>
      <w:r w:rsidR="006379FD" w:rsidRPr="00633C48">
        <w:rPr>
          <w:rFonts w:cs="Times New Roman"/>
          <w:spacing w:val="-21"/>
          <w:w w:val="110"/>
          <w:sz w:val="24"/>
          <w:szCs w:val="24"/>
        </w:rPr>
        <w:t xml:space="preserve"> </w:t>
      </w:r>
      <w:r w:rsidR="006379FD" w:rsidRPr="00633C48">
        <w:rPr>
          <w:rFonts w:cs="Times New Roman"/>
          <w:w w:val="110"/>
          <w:sz w:val="24"/>
          <w:szCs w:val="24"/>
        </w:rPr>
        <w:t>member</w:t>
      </w:r>
      <w:r w:rsidR="00E822B6">
        <w:rPr>
          <w:rFonts w:cs="Times New Roman"/>
          <w:w w:val="110"/>
          <w:sz w:val="24"/>
          <w:szCs w:val="24"/>
        </w:rPr>
        <w:t>s</w:t>
      </w:r>
      <w:r w:rsidR="006379FD" w:rsidRPr="00633C48">
        <w:rPr>
          <w:rFonts w:cs="Times New Roman"/>
          <w:spacing w:val="-21"/>
          <w:w w:val="110"/>
          <w:sz w:val="24"/>
          <w:szCs w:val="24"/>
        </w:rPr>
        <w:t xml:space="preserve"> </w:t>
      </w:r>
      <w:r w:rsidR="006379FD" w:rsidRPr="00633C48">
        <w:rPr>
          <w:rFonts w:cs="Times New Roman"/>
          <w:w w:val="110"/>
          <w:sz w:val="24"/>
          <w:szCs w:val="24"/>
        </w:rPr>
        <w:t>of</w:t>
      </w:r>
      <w:r w:rsidR="006379FD" w:rsidRPr="00633C48">
        <w:rPr>
          <w:rFonts w:cs="Times New Roman"/>
          <w:spacing w:val="-21"/>
          <w:w w:val="110"/>
          <w:sz w:val="24"/>
          <w:szCs w:val="24"/>
        </w:rPr>
        <w:t xml:space="preserve"> </w:t>
      </w:r>
      <w:r w:rsidR="006379FD" w:rsidRPr="00633C48">
        <w:rPr>
          <w:rFonts w:cs="Times New Roman"/>
          <w:w w:val="110"/>
          <w:sz w:val="24"/>
          <w:szCs w:val="24"/>
        </w:rPr>
        <w:t>the</w:t>
      </w:r>
      <w:r w:rsidR="006379FD" w:rsidRPr="00633C48">
        <w:rPr>
          <w:rFonts w:cs="Times New Roman"/>
          <w:spacing w:val="-21"/>
          <w:w w:val="110"/>
          <w:sz w:val="24"/>
          <w:szCs w:val="24"/>
        </w:rPr>
        <w:t xml:space="preserve"> </w:t>
      </w:r>
      <w:r w:rsidR="00F85829" w:rsidRPr="00B72B77">
        <w:rPr>
          <w:rFonts w:cs="Times New Roman"/>
          <w:spacing w:val="-21"/>
          <w:w w:val="110"/>
          <w:sz w:val="24"/>
          <w:szCs w:val="24"/>
        </w:rPr>
        <w:t xml:space="preserve">Computer Science and </w:t>
      </w:r>
      <w:r w:rsidR="006379FD" w:rsidRPr="00633C48">
        <w:rPr>
          <w:rFonts w:cs="Times New Roman"/>
          <w:w w:val="110"/>
          <w:sz w:val="24"/>
          <w:szCs w:val="24"/>
        </w:rPr>
        <w:t>Biomolecular Sciences department</w:t>
      </w:r>
      <w:r w:rsidR="00F85829" w:rsidRPr="00B72B77">
        <w:rPr>
          <w:rFonts w:cs="Times New Roman"/>
          <w:w w:val="110"/>
          <w:sz w:val="24"/>
          <w:szCs w:val="24"/>
        </w:rPr>
        <w:t>s</w:t>
      </w:r>
      <w:r w:rsidR="006379FD" w:rsidRPr="00633C48">
        <w:rPr>
          <w:rFonts w:cs="Times New Roman"/>
          <w:w w:val="110"/>
          <w:sz w:val="24"/>
          <w:szCs w:val="24"/>
        </w:rPr>
        <w:t xml:space="preserve">, </w:t>
      </w:r>
      <w:r w:rsidR="006379FD" w:rsidRPr="00633C48">
        <w:rPr>
          <w:rFonts w:cs="Times New Roman"/>
          <w:spacing w:val="-4"/>
          <w:w w:val="110"/>
          <w:sz w:val="24"/>
          <w:szCs w:val="24"/>
        </w:rPr>
        <w:t xml:space="preserve">we </w:t>
      </w:r>
      <w:r w:rsidR="006379FD" w:rsidRPr="00633C48">
        <w:rPr>
          <w:rFonts w:cs="Times New Roman"/>
          <w:w w:val="110"/>
          <w:sz w:val="24"/>
          <w:szCs w:val="24"/>
        </w:rPr>
        <w:t>hope to increase the visibility of CCSU’s CS</w:t>
      </w:r>
      <w:r w:rsidR="006379FD" w:rsidRPr="00633C48">
        <w:rPr>
          <w:rFonts w:cs="Times New Roman"/>
          <w:spacing w:val="-34"/>
          <w:w w:val="110"/>
          <w:sz w:val="24"/>
          <w:szCs w:val="24"/>
        </w:rPr>
        <w:t xml:space="preserve"> </w:t>
      </w:r>
      <w:r w:rsidR="006379FD" w:rsidRPr="00633C48">
        <w:rPr>
          <w:rFonts w:cs="Times New Roman"/>
          <w:w w:val="110"/>
          <w:sz w:val="24"/>
          <w:szCs w:val="24"/>
        </w:rPr>
        <w:t>department.</w:t>
      </w:r>
      <w:r w:rsidR="006379FD" w:rsidRPr="00633C48">
        <w:rPr>
          <w:rFonts w:cs="Times New Roman"/>
          <w:spacing w:val="10"/>
          <w:w w:val="110"/>
          <w:sz w:val="24"/>
          <w:szCs w:val="24"/>
        </w:rPr>
        <w:t xml:space="preserve"> </w:t>
      </w:r>
      <w:r w:rsidR="006379FD" w:rsidRPr="00633C48">
        <w:rPr>
          <w:rFonts w:cs="Times New Roman"/>
          <w:w w:val="110"/>
          <w:sz w:val="24"/>
          <w:szCs w:val="24"/>
        </w:rPr>
        <w:t>Conceivably</w:t>
      </w:r>
      <w:r w:rsidR="006379FD" w:rsidRPr="00633C48">
        <w:rPr>
          <w:rFonts w:cs="Times New Roman"/>
          <w:spacing w:val="17"/>
          <w:w w:val="110"/>
          <w:sz w:val="24"/>
          <w:szCs w:val="24"/>
        </w:rPr>
        <w:t xml:space="preserve"> </w:t>
      </w:r>
      <w:r w:rsidR="006379FD" w:rsidRPr="00633C48">
        <w:rPr>
          <w:rFonts w:cs="Times New Roman"/>
          <w:w w:val="110"/>
          <w:sz w:val="24"/>
          <w:szCs w:val="24"/>
        </w:rPr>
        <w:t>in</w:t>
      </w:r>
      <w:r w:rsidR="006379FD" w:rsidRPr="00633C48">
        <w:rPr>
          <w:rFonts w:cs="Times New Roman"/>
          <w:spacing w:val="17"/>
          <w:w w:val="110"/>
          <w:sz w:val="24"/>
          <w:szCs w:val="24"/>
        </w:rPr>
        <w:t xml:space="preserve"> </w:t>
      </w:r>
      <w:r w:rsidR="006379FD" w:rsidRPr="00633C48">
        <w:rPr>
          <w:rFonts w:cs="Times New Roman"/>
          <w:w w:val="110"/>
          <w:sz w:val="24"/>
          <w:szCs w:val="24"/>
        </w:rPr>
        <w:t>the</w:t>
      </w:r>
      <w:r w:rsidR="006379FD" w:rsidRPr="00633C48">
        <w:rPr>
          <w:rFonts w:cs="Times New Roman"/>
          <w:spacing w:val="17"/>
          <w:w w:val="110"/>
          <w:sz w:val="24"/>
          <w:szCs w:val="24"/>
        </w:rPr>
        <w:t xml:space="preserve"> </w:t>
      </w:r>
      <w:r w:rsidR="006379FD" w:rsidRPr="00633C48">
        <w:rPr>
          <w:rFonts w:cs="Times New Roman"/>
          <w:w w:val="110"/>
          <w:sz w:val="24"/>
          <w:szCs w:val="24"/>
        </w:rPr>
        <w:t>future</w:t>
      </w:r>
      <w:r w:rsidR="006379FD" w:rsidRPr="00633C48">
        <w:rPr>
          <w:rFonts w:cs="Times New Roman"/>
          <w:spacing w:val="17"/>
          <w:w w:val="110"/>
          <w:sz w:val="24"/>
          <w:szCs w:val="24"/>
        </w:rPr>
        <w:t xml:space="preserve"> </w:t>
      </w:r>
      <w:r w:rsidR="006379FD" w:rsidRPr="00633C48">
        <w:rPr>
          <w:rFonts w:cs="Times New Roman"/>
          <w:spacing w:val="-4"/>
          <w:w w:val="110"/>
          <w:sz w:val="24"/>
          <w:szCs w:val="24"/>
        </w:rPr>
        <w:t>we</w:t>
      </w:r>
      <w:r w:rsidR="006379FD" w:rsidRPr="00633C48">
        <w:rPr>
          <w:rFonts w:cs="Times New Roman"/>
          <w:spacing w:val="17"/>
          <w:w w:val="110"/>
          <w:sz w:val="24"/>
          <w:szCs w:val="24"/>
        </w:rPr>
        <w:t xml:space="preserve"> </w:t>
      </w:r>
      <w:r w:rsidR="006379FD" w:rsidRPr="00633C48">
        <w:rPr>
          <w:rFonts w:cs="Times New Roman"/>
          <w:w w:val="110"/>
          <w:sz w:val="24"/>
          <w:szCs w:val="24"/>
        </w:rPr>
        <w:t>might</w:t>
      </w:r>
      <w:r w:rsidR="006379FD" w:rsidRPr="00633C48">
        <w:rPr>
          <w:rFonts w:cs="Times New Roman"/>
          <w:spacing w:val="17"/>
          <w:w w:val="110"/>
          <w:sz w:val="24"/>
          <w:szCs w:val="24"/>
        </w:rPr>
        <w:t xml:space="preserve"> </w:t>
      </w:r>
      <w:r w:rsidR="006379FD" w:rsidRPr="00633C48">
        <w:rPr>
          <w:rFonts w:cs="Times New Roman"/>
          <w:w w:val="110"/>
          <w:sz w:val="24"/>
          <w:szCs w:val="24"/>
        </w:rPr>
        <w:t>extend</w:t>
      </w:r>
      <w:r w:rsidR="006379FD" w:rsidRPr="00633C48">
        <w:rPr>
          <w:rFonts w:cs="Times New Roman"/>
          <w:spacing w:val="17"/>
          <w:w w:val="110"/>
          <w:sz w:val="24"/>
          <w:szCs w:val="24"/>
        </w:rPr>
        <w:t xml:space="preserve"> </w:t>
      </w:r>
      <w:r w:rsidR="006379FD" w:rsidRPr="00633C48">
        <w:rPr>
          <w:rFonts w:cs="Times New Roman"/>
          <w:w w:val="110"/>
          <w:sz w:val="24"/>
          <w:szCs w:val="24"/>
        </w:rPr>
        <w:t>the</w:t>
      </w:r>
      <w:r w:rsidR="006379FD" w:rsidRPr="00633C48">
        <w:rPr>
          <w:rFonts w:cs="Times New Roman"/>
          <w:spacing w:val="17"/>
          <w:w w:val="110"/>
          <w:sz w:val="24"/>
          <w:szCs w:val="24"/>
        </w:rPr>
        <w:t xml:space="preserve"> </w:t>
      </w:r>
      <w:r w:rsidR="006379FD" w:rsidRPr="00633C48">
        <w:rPr>
          <w:rFonts w:cs="Times New Roman"/>
          <w:w w:val="110"/>
          <w:sz w:val="24"/>
          <w:szCs w:val="24"/>
        </w:rPr>
        <w:lastRenderedPageBreak/>
        <w:t>availability</w:t>
      </w:r>
      <w:r w:rsidR="006379FD" w:rsidRPr="00633C48">
        <w:rPr>
          <w:rFonts w:cs="Times New Roman"/>
          <w:spacing w:val="17"/>
          <w:w w:val="110"/>
          <w:sz w:val="24"/>
          <w:szCs w:val="24"/>
        </w:rPr>
        <w:t xml:space="preserve"> </w:t>
      </w:r>
      <w:r w:rsidR="006379FD" w:rsidRPr="00633C48">
        <w:rPr>
          <w:rFonts w:cs="Times New Roman"/>
          <w:w w:val="110"/>
          <w:sz w:val="24"/>
          <w:szCs w:val="24"/>
        </w:rPr>
        <w:t>of</w:t>
      </w:r>
      <w:r w:rsidR="006379FD" w:rsidRPr="00633C48">
        <w:rPr>
          <w:rFonts w:cs="Times New Roman"/>
          <w:spacing w:val="17"/>
          <w:w w:val="110"/>
          <w:sz w:val="24"/>
          <w:szCs w:val="24"/>
        </w:rPr>
        <w:t xml:space="preserve"> </w:t>
      </w:r>
      <w:r w:rsidR="006379FD" w:rsidRPr="00633C48">
        <w:rPr>
          <w:rFonts w:cs="Times New Roman"/>
          <w:w w:val="110"/>
          <w:sz w:val="24"/>
          <w:szCs w:val="24"/>
        </w:rPr>
        <w:t>this</w:t>
      </w:r>
      <w:r w:rsidR="006379FD" w:rsidRPr="00633C48">
        <w:rPr>
          <w:rFonts w:cs="Times New Roman"/>
          <w:w w:val="111"/>
          <w:sz w:val="24"/>
          <w:szCs w:val="24"/>
        </w:rPr>
        <w:t xml:space="preserve"> </w:t>
      </w:r>
      <w:r w:rsidR="006379FD" w:rsidRPr="00633C48">
        <w:rPr>
          <w:rFonts w:cs="Times New Roman"/>
          <w:w w:val="110"/>
          <w:sz w:val="24"/>
          <w:szCs w:val="24"/>
        </w:rPr>
        <w:t>facility</w:t>
      </w:r>
      <w:r w:rsidR="006379FD" w:rsidRPr="00633C48">
        <w:rPr>
          <w:rFonts w:cs="Times New Roman"/>
          <w:spacing w:val="-31"/>
          <w:w w:val="110"/>
          <w:sz w:val="24"/>
          <w:szCs w:val="24"/>
        </w:rPr>
        <w:t xml:space="preserve"> </w:t>
      </w:r>
      <w:r w:rsidR="006379FD" w:rsidRPr="00633C48">
        <w:rPr>
          <w:rFonts w:cs="Times New Roman"/>
          <w:w w:val="110"/>
          <w:sz w:val="24"/>
          <w:szCs w:val="24"/>
        </w:rPr>
        <w:t>more</w:t>
      </w:r>
      <w:r w:rsidR="006379FD" w:rsidRPr="00633C48">
        <w:rPr>
          <w:rFonts w:cs="Times New Roman"/>
          <w:spacing w:val="-31"/>
          <w:w w:val="110"/>
          <w:sz w:val="24"/>
          <w:szCs w:val="24"/>
        </w:rPr>
        <w:t xml:space="preserve"> </w:t>
      </w:r>
      <w:r w:rsidR="006379FD" w:rsidRPr="00633C48">
        <w:rPr>
          <w:rFonts w:cs="Times New Roman"/>
          <w:w w:val="110"/>
          <w:sz w:val="24"/>
          <w:szCs w:val="24"/>
        </w:rPr>
        <w:t>broadly.</w:t>
      </w:r>
      <w:r w:rsidR="006379FD" w:rsidRPr="00B72B77">
        <w:rPr>
          <w:rFonts w:cs="Times New Roman"/>
          <w:sz w:val="24"/>
          <w:szCs w:val="24"/>
        </w:rPr>
        <w:t xml:space="preserve"> </w:t>
      </w:r>
    </w:p>
    <w:p w:rsidR="00976E3E" w:rsidRPr="00B72B77" w:rsidRDefault="00976E3E" w:rsidP="005E3411">
      <w:pPr>
        <w:pStyle w:val="BodyText"/>
        <w:spacing w:line="249" w:lineRule="auto"/>
        <w:ind w:left="0" w:right="968" w:firstLine="298"/>
        <w:jc w:val="both"/>
        <w:rPr>
          <w:rFonts w:cs="Times New Roman"/>
          <w:sz w:val="24"/>
          <w:szCs w:val="24"/>
        </w:rPr>
      </w:pPr>
      <w:r w:rsidRPr="00B72B77">
        <w:rPr>
          <w:rFonts w:cs="Times New Roman"/>
          <w:sz w:val="24"/>
          <w:szCs w:val="24"/>
        </w:rPr>
        <w:t xml:space="preserve">The designed platform must have the ability to capture runtime characteristics, including configuration and execution logs, that could be provided for reproducibility. </w:t>
      </w:r>
    </w:p>
    <w:p w:rsidR="005953F4" w:rsidRDefault="006379FD" w:rsidP="005E3411">
      <w:pPr>
        <w:pStyle w:val="BodyText"/>
        <w:spacing w:before="159" w:line="242" w:lineRule="auto"/>
        <w:ind w:left="0" w:right="968" w:firstLine="298"/>
        <w:jc w:val="both"/>
        <w:rPr>
          <w:rFonts w:cs="Times New Roman"/>
          <w:w w:val="110"/>
          <w:sz w:val="24"/>
          <w:szCs w:val="24"/>
        </w:rPr>
      </w:pPr>
      <w:r>
        <w:rPr>
          <w:rFonts w:cs="Times New Roman"/>
          <w:w w:val="110"/>
          <w:sz w:val="24"/>
          <w:szCs w:val="24"/>
        </w:rPr>
        <w:t xml:space="preserve"> </w:t>
      </w:r>
    </w:p>
    <w:p w:rsidR="00F138F7" w:rsidRDefault="00F138F7" w:rsidP="005E3411">
      <w:pPr>
        <w:pStyle w:val="BodyText"/>
        <w:spacing w:before="159" w:line="242" w:lineRule="auto"/>
        <w:ind w:left="0" w:right="968" w:firstLine="298"/>
        <w:jc w:val="both"/>
        <w:rPr>
          <w:rFonts w:cs="Times New Roman"/>
          <w:w w:val="110"/>
          <w:sz w:val="24"/>
          <w:szCs w:val="24"/>
        </w:rPr>
      </w:pPr>
      <w:r>
        <w:rPr>
          <w:rFonts w:cs="Times New Roman"/>
          <w:w w:val="110"/>
          <w:sz w:val="24"/>
          <w:szCs w:val="24"/>
        </w:rPr>
        <w:t xml:space="preserve">  </w:t>
      </w:r>
    </w:p>
    <w:p w:rsidR="00B55226" w:rsidRDefault="00B72B77" w:rsidP="005E3411">
      <w:pPr>
        <w:pStyle w:val="BodyText"/>
        <w:spacing w:before="159" w:line="242" w:lineRule="auto"/>
        <w:ind w:left="0" w:right="968"/>
        <w:jc w:val="both"/>
        <w:rPr>
          <w:rFonts w:cs="Times New Roman"/>
          <w:w w:val="110"/>
          <w:sz w:val="24"/>
          <w:szCs w:val="24"/>
        </w:rPr>
      </w:pPr>
      <w:r>
        <w:rPr>
          <w:rFonts w:cs="Times New Roman"/>
          <w:w w:val="110"/>
          <w:sz w:val="24"/>
          <w:szCs w:val="24"/>
        </w:rPr>
        <w:t>2.1.2</w:t>
      </w:r>
      <w:r>
        <w:rPr>
          <w:rFonts w:cs="Times New Roman"/>
          <w:w w:val="110"/>
          <w:sz w:val="24"/>
          <w:szCs w:val="24"/>
        </w:rPr>
        <w:tab/>
        <w:t xml:space="preserve">Use </w:t>
      </w:r>
      <w:r w:rsidR="003F4C12">
        <w:rPr>
          <w:rFonts w:cs="Times New Roman"/>
          <w:w w:val="110"/>
          <w:sz w:val="24"/>
          <w:szCs w:val="24"/>
        </w:rPr>
        <w:t xml:space="preserve">Hadoop </w:t>
      </w:r>
      <w:r>
        <w:rPr>
          <w:rFonts w:cs="Times New Roman"/>
          <w:w w:val="110"/>
          <w:sz w:val="24"/>
          <w:szCs w:val="24"/>
        </w:rPr>
        <w:t>Platform to Conduct Research on Cancer B</w:t>
      </w:r>
      <w:r w:rsidR="006379FD">
        <w:rPr>
          <w:rFonts w:cs="Times New Roman"/>
          <w:w w:val="110"/>
          <w:sz w:val="24"/>
          <w:szCs w:val="24"/>
        </w:rPr>
        <w:t>iomarkers</w:t>
      </w:r>
    </w:p>
    <w:p w:rsidR="006379FD" w:rsidRDefault="006379FD" w:rsidP="005E3411">
      <w:pPr>
        <w:pStyle w:val="BodyText"/>
        <w:spacing w:before="159" w:line="242" w:lineRule="auto"/>
        <w:ind w:left="0" w:right="968"/>
        <w:jc w:val="both"/>
        <w:rPr>
          <w:rFonts w:cs="Times New Roman"/>
          <w:w w:val="110"/>
          <w:sz w:val="24"/>
          <w:szCs w:val="24"/>
        </w:rPr>
      </w:pPr>
    </w:p>
    <w:p w:rsidR="006379FD" w:rsidRDefault="006379FD" w:rsidP="005E3411">
      <w:pPr>
        <w:pStyle w:val="BodyText"/>
        <w:spacing w:before="62" w:line="249" w:lineRule="auto"/>
        <w:ind w:left="0" w:right="968" w:firstLine="298"/>
        <w:jc w:val="both"/>
        <w:rPr>
          <w:rFonts w:cs="Times New Roman"/>
          <w:w w:val="110"/>
          <w:sz w:val="24"/>
          <w:szCs w:val="24"/>
        </w:rPr>
      </w:pPr>
      <w:r w:rsidRPr="00B55226">
        <w:rPr>
          <w:rFonts w:cs="Times New Roman"/>
          <w:spacing w:val="-8"/>
          <w:w w:val="110"/>
          <w:sz w:val="24"/>
          <w:szCs w:val="24"/>
        </w:rPr>
        <w:t>We</w:t>
      </w:r>
      <w:r w:rsidRPr="00B55226">
        <w:rPr>
          <w:rFonts w:cs="Times New Roman"/>
          <w:spacing w:val="27"/>
          <w:w w:val="110"/>
          <w:sz w:val="24"/>
          <w:szCs w:val="24"/>
        </w:rPr>
        <w:t xml:space="preserve"> </w:t>
      </w:r>
      <w:r w:rsidRPr="00B55226">
        <w:rPr>
          <w:rFonts w:cs="Times New Roman"/>
          <w:w w:val="110"/>
          <w:sz w:val="24"/>
          <w:szCs w:val="24"/>
        </w:rPr>
        <w:t>hope</w:t>
      </w:r>
      <w:r w:rsidRPr="00B55226">
        <w:rPr>
          <w:rFonts w:cs="Times New Roman"/>
          <w:spacing w:val="27"/>
          <w:w w:val="110"/>
          <w:sz w:val="24"/>
          <w:szCs w:val="24"/>
        </w:rPr>
        <w:t xml:space="preserve"> </w:t>
      </w:r>
      <w:r w:rsidRPr="00B55226">
        <w:rPr>
          <w:rFonts w:cs="Times New Roman"/>
          <w:w w:val="110"/>
          <w:sz w:val="24"/>
          <w:szCs w:val="24"/>
        </w:rPr>
        <w:t>to</w:t>
      </w:r>
      <w:r w:rsidRPr="00B55226">
        <w:rPr>
          <w:rFonts w:cs="Times New Roman"/>
          <w:spacing w:val="27"/>
          <w:w w:val="110"/>
          <w:sz w:val="24"/>
          <w:szCs w:val="24"/>
        </w:rPr>
        <w:t xml:space="preserve"> </w:t>
      </w:r>
      <w:r w:rsidRPr="00B55226">
        <w:rPr>
          <w:rFonts w:cs="Times New Roman"/>
          <w:w w:val="110"/>
          <w:sz w:val="24"/>
          <w:szCs w:val="24"/>
        </w:rPr>
        <w:t>use</w:t>
      </w:r>
      <w:r w:rsidRPr="00B55226">
        <w:rPr>
          <w:rFonts w:cs="Times New Roman"/>
          <w:spacing w:val="27"/>
          <w:w w:val="110"/>
          <w:sz w:val="24"/>
          <w:szCs w:val="24"/>
        </w:rPr>
        <w:t xml:space="preserve"> </w:t>
      </w:r>
      <w:r w:rsidRPr="00B55226">
        <w:rPr>
          <w:rFonts w:cs="Times New Roman"/>
          <w:w w:val="110"/>
          <w:sz w:val="24"/>
          <w:szCs w:val="24"/>
        </w:rPr>
        <w:t>this</w:t>
      </w:r>
      <w:r w:rsidRPr="00B55226">
        <w:rPr>
          <w:rFonts w:cs="Times New Roman"/>
          <w:spacing w:val="27"/>
          <w:w w:val="110"/>
          <w:sz w:val="24"/>
          <w:szCs w:val="24"/>
        </w:rPr>
        <w:t xml:space="preserve"> </w:t>
      </w:r>
      <w:r w:rsidRPr="00B55226">
        <w:rPr>
          <w:rFonts w:cs="Times New Roman"/>
          <w:w w:val="110"/>
          <w:sz w:val="24"/>
          <w:szCs w:val="24"/>
        </w:rPr>
        <w:t>capability</w:t>
      </w:r>
      <w:r w:rsidRPr="00B55226">
        <w:rPr>
          <w:rFonts w:cs="Times New Roman"/>
          <w:spacing w:val="27"/>
          <w:w w:val="110"/>
          <w:sz w:val="24"/>
          <w:szCs w:val="24"/>
        </w:rPr>
        <w:t xml:space="preserve"> </w:t>
      </w:r>
      <w:r w:rsidRPr="00B55226">
        <w:rPr>
          <w:rFonts w:cs="Times New Roman"/>
          <w:w w:val="110"/>
          <w:sz w:val="24"/>
          <w:szCs w:val="24"/>
        </w:rPr>
        <w:t>to</w:t>
      </w:r>
      <w:r w:rsidRPr="00B55226">
        <w:rPr>
          <w:rFonts w:cs="Times New Roman"/>
          <w:spacing w:val="27"/>
          <w:w w:val="110"/>
          <w:sz w:val="24"/>
          <w:szCs w:val="24"/>
        </w:rPr>
        <w:t xml:space="preserve"> </w:t>
      </w:r>
      <w:r w:rsidRPr="00B55226">
        <w:rPr>
          <w:rFonts w:cs="Times New Roman"/>
          <w:w w:val="110"/>
          <w:sz w:val="24"/>
          <w:szCs w:val="24"/>
        </w:rPr>
        <w:t>support</w:t>
      </w:r>
      <w:r w:rsidRPr="00B55226">
        <w:rPr>
          <w:rFonts w:cs="Times New Roman"/>
          <w:spacing w:val="27"/>
          <w:w w:val="110"/>
          <w:sz w:val="24"/>
          <w:szCs w:val="24"/>
        </w:rPr>
        <w:t xml:space="preserve"> </w:t>
      </w:r>
      <w:r w:rsidRPr="00B55226">
        <w:rPr>
          <w:rFonts w:cs="Times New Roman"/>
          <w:w w:val="110"/>
          <w:sz w:val="24"/>
          <w:szCs w:val="24"/>
        </w:rPr>
        <w:t>our</w:t>
      </w:r>
      <w:r w:rsidRPr="00B55226">
        <w:rPr>
          <w:rFonts w:cs="Times New Roman"/>
          <w:spacing w:val="27"/>
          <w:w w:val="110"/>
          <w:sz w:val="24"/>
          <w:szCs w:val="24"/>
        </w:rPr>
        <w:t xml:space="preserve"> </w:t>
      </w:r>
      <w:r w:rsidRPr="00B55226">
        <w:rPr>
          <w:rFonts w:cs="Times New Roman"/>
          <w:w w:val="110"/>
          <w:sz w:val="24"/>
          <w:szCs w:val="24"/>
        </w:rPr>
        <w:t>research</w:t>
      </w:r>
      <w:r w:rsidRPr="00B55226">
        <w:rPr>
          <w:rFonts w:cs="Times New Roman"/>
          <w:spacing w:val="27"/>
          <w:w w:val="110"/>
          <w:sz w:val="24"/>
          <w:szCs w:val="24"/>
        </w:rPr>
        <w:t xml:space="preserve"> </w:t>
      </w:r>
      <w:r w:rsidRPr="00B55226">
        <w:rPr>
          <w:rFonts w:cs="Times New Roman"/>
          <w:w w:val="110"/>
          <w:sz w:val="24"/>
          <w:szCs w:val="24"/>
        </w:rPr>
        <w:t>in</w:t>
      </w:r>
      <w:r w:rsidRPr="00B55226">
        <w:rPr>
          <w:rFonts w:cs="Times New Roman"/>
          <w:spacing w:val="27"/>
          <w:w w:val="110"/>
          <w:sz w:val="24"/>
          <w:szCs w:val="24"/>
        </w:rPr>
        <w:t xml:space="preserve"> </w:t>
      </w:r>
      <w:r w:rsidRPr="00B55226">
        <w:rPr>
          <w:rFonts w:cs="Times New Roman"/>
          <w:w w:val="110"/>
          <w:sz w:val="24"/>
          <w:szCs w:val="24"/>
        </w:rPr>
        <w:t>computational</w:t>
      </w:r>
      <w:r w:rsidRPr="00B55226">
        <w:rPr>
          <w:rFonts w:cs="Times New Roman"/>
          <w:w w:val="109"/>
          <w:sz w:val="24"/>
          <w:szCs w:val="24"/>
        </w:rPr>
        <w:t xml:space="preserve"> </w:t>
      </w:r>
      <w:hyperlink w:anchor="_bookmark1" w:history="1">
        <w:r w:rsidRPr="00B55226">
          <w:rPr>
            <w:rFonts w:cs="Times New Roman"/>
            <w:w w:val="110"/>
            <w:sz w:val="24"/>
            <w:szCs w:val="24"/>
          </w:rPr>
          <w:t>medicine</w:t>
        </w:r>
        <w:r w:rsidR="0019483D">
          <w:rPr>
            <w:rFonts w:cs="Times New Roman"/>
            <w:w w:val="110"/>
            <w:sz w:val="24"/>
            <w:szCs w:val="24"/>
          </w:rPr>
          <w:t xml:space="preserve"> </w:t>
        </w:r>
        <w:r w:rsidRPr="00B55226">
          <w:rPr>
            <w:rFonts w:cs="Times New Roman"/>
            <w:w w:val="110"/>
            <w:sz w:val="24"/>
            <w:szCs w:val="24"/>
          </w:rPr>
          <w:t>[AS13,</w:t>
        </w:r>
      </w:hyperlink>
      <w:r w:rsidRPr="00B55226">
        <w:rPr>
          <w:rFonts w:cs="Times New Roman"/>
          <w:spacing w:val="-12"/>
          <w:w w:val="110"/>
          <w:sz w:val="24"/>
          <w:szCs w:val="24"/>
        </w:rPr>
        <w:t xml:space="preserve"> </w:t>
      </w:r>
      <w:hyperlink w:anchor="_bookmark14" w:history="1">
        <w:r w:rsidRPr="00B55226">
          <w:rPr>
            <w:rFonts w:cs="Times New Roman"/>
            <w:w w:val="110"/>
            <w:sz w:val="24"/>
            <w:szCs w:val="24"/>
          </w:rPr>
          <w:t>SK99].</w:t>
        </w:r>
      </w:hyperlink>
      <w:r w:rsidRPr="00B55226">
        <w:rPr>
          <w:rFonts w:cs="Times New Roman"/>
          <w:spacing w:val="10"/>
          <w:w w:val="110"/>
          <w:sz w:val="24"/>
          <w:szCs w:val="24"/>
        </w:rPr>
        <w:t xml:space="preserve"> </w:t>
      </w:r>
      <w:r w:rsidR="002E1C74">
        <w:rPr>
          <w:rFonts w:cs="Times New Roman"/>
          <w:spacing w:val="10"/>
          <w:w w:val="110"/>
          <w:sz w:val="24"/>
          <w:szCs w:val="24"/>
        </w:rPr>
        <w:t xml:space="preserve">Our goal is </w:t>
      </w:r>
      <w:r w:rsidRPr="00B55226">
        <w:rPr>
          <w:rFonts w:cs="Times New Roman"/>
          <w:w w:val="110"/>
          <w:sz w:val="24"/>
          <w:szCs w:val="24"/>
        </w:rPr>
        <w:t>to support</w:t>
      </w:r>
      <w:r w:rsidRPr="00B55226">
        <w:rPr>
          <w:rFonts w:cs="Times New Roman"/>
          <w:spacing w:val="25"/>
          <w:w w:val="110"/>
          <w:sz w:val="24"/>
          <w:szCs w:val="24"/>
        </w:rPr>
        <w:t xml:space="preserve"> </w:t>
      </w:r>
      <w:r w:rsidRPr="00B55226">
        <w:rPr>
          <w:rFonts w:cs="Times New Roman"/>
          <w:w w:val="110"/>
          <w:sz w:val="24"/>
          <w:szCs w:val="24"/>
        </w:rPr>
        <w:t>existing</w:t>
      </w:r>
      <w:r w:rsidRPr="00B55226">
        <w:rPr>
          <w:rFonts w:cs="Times New Roman"/>
          <w:w w:val="105"/>
          <w:sz w:val="24"/>
          <w:szCs w:val="24"/>
        </w:rPr>
        <w:t xml:space="preserve"> </w:t>
      </w:r>
      <w:r w:rsidRPr="00B55226">
        <w:rPr>
          <w:rFonts w:cs="Times New Roman"/>
          <w:w w:val="110"/>
          <w:sz w:val="24"/>
          <w:szCs w:val="24"/>
        </w:rPr>
        <w:t>projects at the larger scale available with distributed processing, including</w:t>
      </w:r>
      <w:r w:rsidRPr="00B55226">
        <w:rPr>
          <w:rFonts w:cs="Times New Roman"/>
          <w:spacing w:val="15"/>
          <w:w w:val="110"/>
          <w:sz w:val="24"/>
          <w:szCs w:val="24"/>
        </w:rPr>
        <w:t xml:space="preserve"> </w:t>
      </w:r>
      <w:r w:rsidRPr="00B55226">
        <w:rPr>
          <w:rFonts w:cs="Times New Roman"/>
          <w:w w:val="110"/>
          <w:sz w:val="24"/>
          <w:szCs w:val="24"/>
        </w:rPr>
        <w:t>the</w:t>
      </w:r>
      <w:r w:rsidRPr="00B55226">
        <w:rPr>
          <w:rFonts w:cs="Times New Roman"/>
          <w:w w:val="113"/>
          <w:sz w:val="24"/>
          <w:szCs w:val="24"/>
        </w:rPr>
        <w:t xml:space="preserve"> </w:t>
      </w:r>
      <w:r w:rsidRPr="00B55226">
        <w:rPr>
          <w:rFonts w:cs="Times New Roman"/>
          <w:w w:val="110"/>
          <w:sz w:val="24"/>
          <w:szCs w:val="24"/>
        </w:rPr>
        <w:t>search fo</w:t>
      </w:r>
      <w:r w:rsidR="002E1C74">
        <w:rPr>
          <w:rFonts w:cs="Times New Roman"/>
          <w:w w:val="110"/>
          <w:sz w:val="24"/>
          <w:szCs w:val="24"/>
        </w:rPr>
        <w:t>r biomarkers</w:t>
      </w:r>
      <w:r w:rsidRPr="00B55226">
        <w:rPr>
          <w:rFonts w:cs="Times New Roman"/>
          <w:w w:val="110"/>
          <w:sz w:val="24"/>
          <w:szCs w:val="24"/>
        </w:rPr>
        <w:t xml:space="preserve"> in the relatively restricted contexts of blood tests,</w:t>
      </w:r>
      <w:r w:rsidRPr="00B55226">
        <w:rPr>
          <w:rFonts w:cs="Times New Roman"/>
          <w:spacing w:val="45"/>
          <w:w w:val="110"/>
          <w:sz w:val="24"/>
          <w:szCs w:val="24"/>
        </w:rPr>
        <w:t xml:space="preserve"> </w:t>
      </w:r>
      <w:r w:rsidRPr="00B55226">
        <w:rPr>
          <w:rFonts w:cs="Times New Roman"/>
          <w:w w:val="110"/>
          <w:sz w:val="24"/>
          <w:szCs w:val="24"/>
        </w:rPr>
        <w:t>urine</w:t>
      </w:r>
      <w:r w:rsidRPr="00B55226">
        <w:rPr>
          <w:rFonts w:cs="Times New Roman"/>
          <w:w w:val="107"/>
          <w:sz w:val="24"/>
          <w:szCs w:val="24"/>
        </w:rPr>
        <w:t xml:space="preserve"> </w:t>
      </w:r>
      <w:r w:rsidRPr="00B55226">
        <w:rPr>
          <w:rFonts w:cs="Times New Roman"/>
          <w:w w:val="110"/>
          <w:sz w:val="24"/>
          <w:szCs w:val="24"/>
        </w:rPr>
        <w:t xml:space="preserve">tests and breath tests. </w:t>
      </w:r>
      <w:r w:rsidRPr="00B55226">
        <w:rPr>
          <w:rFonts w:cs="Times New Roman"/>
          <w:spacing w:val="-8"/>
          <w:w w:val="110"/>
          <w:sz w:val="24"/>
          <w:szCs w:val="24"/>
        </w:rPr>
        <w:t xml:space="preserve">We </w:t>
      </w:r>
      <w:r w:rsidRPr="00B55226">
        <w:rPr>
          <w:rFonts w:cs="Times New Roman"/>
          <w:w w:val="110"/>
          <w:sz w:val="24"/>
          <w:szCs w:val="24"/>
        </w:rPr>
        <w:t>hope to develop opportunities for commercial</w:t>
      </w:r>
      <w:r w:rsidRPr="00B55226">
        <w:rPr>
          <w:rFonts w:cs="Times New Roman"/>
          <w:spacing w:val="19"/>
          <w:w w:val="110"/>
          <w:sz w:val="24"/>
          <w:szCs w:val="24"/>
        </w:rPr>
        <w:t xml:space="preserve"> </w:t>
      </w:r>
      <w:r w:rsidRPr="00B55226">
        <w:rPr>
          <w:rFonts w:cs="Times New Roman"/>
          <w:w w:val="110"/>
          <w:sz w:val="24"/>
          <w:szCs w:val="24"/>
        </w:rPr>
        <w:t>activity in the development of these tests, which correspond to manufacturable</w:t>
      </w:r>
      <w:r w:rsidRPr="00B55226">
        <w:rPr>
          <w:rFonts w:cs="Times New Roman"/>
          <w:spacing w:val="3"/>
          <w:w w:val="110"/>
          <w:sz w:val="24"/>
          <w:szCs w:val="24"/>
        </w:rPr>
        <w:t xml:space="preserve"> </w:t>
      </w:r>
      <w:r w:rsidRPr="00B55226">
        <w:rPr>
          <w:rFonts w:cs="Times New Roman"/>
          <w:w w:val="110"/>
          <w:sz w:val="24"/>
          <w:szCs w:val="24"/>
        </w:rPr>
        <w:t>test</w:t>
      </w:r>
      <w:r w:rsidRPr="00B55226">
        <w:rPr>
          <w:rFonts w:cs="Times New Roman"/>
          <w:w w:val="115"/>
          <w:sz w:val="24"/>
          <w:szCs w:val="24"/>
        </w:rPr>
        <w:t xml:space="preserve"> </w:t>
      </w:r>
      <w:r w:rsidRPr="00B55226">
        <w:rPr>
          <w:rFonts w:cs="Times New Roman"/>
          <w:w w:val="110"/>
          <w:sz w:val="24"/>
          <w:szCs w:val="24"/>
        </w:rPr>
        <w:t>kits.</w:t>
      </w:r>
      <w:r w:rsidRPr="00B55226">
        <w:rPr>
          <w:rFonts w:cs="Times New Roman"/>
          <w:spacing w:val="11"/>
          <w:w w:val="110"/>
          <w:sz w:val="24"/>
          <w:szCs w:val="24"/>
        </w:rPr>
        <w:t xml:space="preserve"> </w:t>
      </w:r>
      <w:r w:rsidRPr="00B55226">
        <w:rPr>
          <w:rFonts w:cs="Times New Roman"/>
          <w:w w:val="110"/>
          <w:sz w:val="24"/>
          <w:szCs w:val="24"/>
        </w:rPr>
        <w:t>Because</w:t>
      </w:r>
      <w:r w:rsidRPr="00B55226">
        <w:rPr>
          <w:rFonts w:cs="Times New Roman"/>
          <w:spacing w:val="17"/>
          <w:w w:val="110"/>
          <w:sz w:val="24"/>
          <w:szCs w:val="24"/>
        </w:rPr>
        <w:t xml:space="preserve"> </w:t>
      </w:r>
      <w:r w:rsidRPr="00B55226">
        <w:rPr>
          <w:rFonts w:cs="Times New Roman"/>
          <w:w w:val="110"/>
          <w:sz w:val="24"/>
          <w:szCs w:val="24"/>
        </w:rPr>
        <w:t>of</w:t>
      </w:r>
      <w:r w:rsidRPr="00B55226">
        <w:rPr>
          <w:rFonts w:cs="Times New Roman"/>
          <w:spacing w:val="17"/>
          <w:w w:val="110"/>
          <w:sz w:val="24"/>
          <w:szCs w:val="24"/>
        </w:rPr>
        <w:t xml:space="preserve"> </w:t>
      </w:r>
      <w:r w:rsidRPr="00B55226">
        <w:rPr>
          <w:rFonts w:cs="Times New Roman"/>
          <w:w w:val="110"/>
          <w:sz w:val="24"/>
          <w:szCs w:val="24"/>
        </w:rPr>
        <w:t>the</w:t>
      </w:r>
      <w:r w:rsidRPr="00B55226">
        <w:rPr>
          <w:rFonts w:cs="Times New Roman"/>
          <w:spacing w:val="17"/>
          <w:w w:val="110"/>
          <w:sz w:val="24"/>
          <w:szCs w:val="24"/>
        </w:rPr>
        <w:t xml:space="preserve"> </w:t>
      </w:r>
      <w:r w:rsidRPr="00B55226">
        <w:rPr>
          <w:rFonts w:cs="Times New Roman"/>
          <w:w w:val="110"/>
          <w:sz w:val="24"/>
          <w:szCs w:val="24"/>
        </w:rPr>
        <w:t>anticipated</w:t>
      </w:r>
      <w:r w:rsidRPr="00B55226">
        <w:rPr>
          <w:rFonts w:cs="Times New Roman"/>
          <w:spacing w:val="16"/>
          <w:w w:val="110"/>
          <w:sz w:val="24"/>
          <w:szCs w:val="24"/>
        </w:rPr>
        <w:t xml:space="preserve"> </w:t>
      </w:r>
      <w:r w:rsidRPr="00B55226">
        <w:rPr>
          <w:rFonts w:cs="Times New Roman"/>
          <w:w w:val="110"/>
          <w:sz w:val="24"/>
          <w:szCs w:val="24"/>
        </w:rPr>
        <w:t>support</w:t>
      </w:r>
      <w:r w:rsidRPr="00B55226">
        <w:rPr>
          <w:rFonts w:cs="Times New Roman"/>
          <w:spacing w:val="17"/>
          <w:w w:val="110"/>
          <w:sz w:val="24"/>
          <w:szCs w:val="24"/>
        </w:rPr>
        <w:t xml:space="preserve"> </w:t>
      </w:r>
      <w:r w:rsidRPr="00B55226">
        <w:rPr>
          <w:rFonts w:cs="Times New Roman"/>
          <w:w w:val="110"/>
          <w:sz w:val="24"/>
          <w:szCs w:val="24"/>
        </w:rPr>
        <w:t>for</w:t>
      </w:r>
      <w:r w:rsidRPr="00B55226">
        <w:rPr>
          <w:rFonts w:cs="Times New Roman"/>
          <w:spacing w:val="17"/>
          <w:w w:val="110"/>
          <w:sz w:val="24"/>
          <w:szCs w:val="24"/>
        </w:rPr>
        <w:t xml:space="preserve"> </w:t>
      </w:r>
      <w:r w:rsidRPr="00B55226">
        <w:rPr>
          <w:rFonts w:cs="Times New Roman"/>
          <w:w w:val="110"/>
          <w:sz w:val="24"/>
          <w:szCs w:val="24"/>
        </w:rPr>
        <w:t>commercial</w:t>
      </w:r>
      <w:r w:rsidRPr="00B55226">
        <w:rPr>
          <w:rFonts w:cs="Times New Roman"/>
          <w:spacing w:val="17"/>
          <w:w w:val="110"/>
          <w:sz w:val="24"/>
          <w:szCs w:val="24"/>
        </w:rPr>
        <w:t xml:space="preserve"> </w:t>
      </w:r>
      <w:r w:rsidRPr="00B55226">
        <w:rPr>
          <w:rFonts w:cs="Times New Roman"/>
          <w:spacing w:val="-3"/>
          <w:w w:val="110"/>
          <w:sz w:val="24"/>
          <w:szCs w:val="24"/>
        </w:rPr>
        <w:t>activity,</w:t>
      </w:r>
      <w:r w:rsidRPr="00B55226">
        <w:rPr>
          <w:rFonts w:cs="Times New Roman"/>
          <w:spacing w:val="21"/>
          <w:w w:val="110"/>
          <w:sz w:val="24"/>
          <w:szCs w:val="24"/>
        </w:rPr>
        <w:t xml:space="preserve"> </w:t>
      </w:r>
      <w:r w:rsidRPr="00B55226">
        <w:rPr>
          <w:rFonts w:cs="Times New Roman"/>
          <w:spacing w:val="-4"/>
          <w:w w:val="110"/>
          <w:sz w:val="24"/>
          <w:szCs w:val="24"/>
        </w:rPr>
        <w:t>we</w:t>
      </w:r>
      <w:r w:rsidRPr="00B55226">
        <w:rPr>
          <w:rFonts w:cs="Times New Roman"/>
          <w:spacing w:val="17"/>
          <w:w w:val="110"/>
          <w:sz w:val="24"/>
          <w:szCs w:val="24"/>
        </w:rPr>
        <w:t xml:space="preserve"> </w:t>
      </w:r>
      <w:r w:rsidRPr="00B55226">
        <w:rPr>
          <w:rFonts w:cs="Times New Roman"/>
          <w:w w:val="110"/>
          <w:sz w:val="24"/>
          <w:szCs w:val="24"/>
        </w:rPr>
        <w:t>hope</w:t>
      </w:r>
      <w:r w:rsidRPr="00B55226">
        <w:rPr>
          <w:rFonts w:cs="Times New Roman"/>
          <w:spacing w:val="17"/>
          <w:w w:val="110"/>
          <w:sz w:val="24"/>
          <w:szCs w:val="24"/>
        </w:rPr>
        <w:t xml:space="preserve"> </w:t>
      </w:r>
      <w:r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develop</w:t>
      </w:r>
      <w:r w:rsidRPr="00B55226">
        <w:rPr>
          <w:rFonts w:cs="Times New Roman"/>
          <w:spacing w:val="-28"/>
          <w:w w:val="110"/>
          <w:sz w:val="24"/>
          <w:szCs w:val="24"/>
        </w:rPr>
        <w:t xml:space="preserve"> </w:t>
      </w:r>
      <w:r w:rsidRPr="00B55226">
        <w:rPr>
          <w:rFonts w:cs="Times New Roman"/>
          <w:w w:val="110"/>
          <w:sz w:val="24"/>
          <w:szCs w:val="24"/>
        </w:rPr>
        <w:t>external</w:t>
      </w:r>
      <w:r w:rsidRPr="00B55226">
        <w:rPr>
          <w:rFonts w:cs="Times New Roman"/>
          <w:spacing w:val="-28"/>
          <w:w w:val="110"/>
          <w:sz w:val="24"/>
          <w:szCs w:val="24"/>
        </w:rPr>
        <w:t xml:space="preserve"> </w:t>
      </w:r>
      <w:r w:rsidRPr="00B55226">
        <w:rPr>
          <w:rFonts w:cs="Times New Roman"/>
          <w:w w:val="110"/>
          <w:sz w:val="24"/>
          <w:szCs w:val="24"/>
        </w:rPr>
        <w:t>funding.</w:t>
      </w:r>
    </w:p>
    <w:p w:rsidR="006A6B4C" w:rsidRDefault="00436895" w:rsidP="005E3411">
      <w:pPr>
        <w:pStyle w:val="BodyText"/>
        <w:spacing w:before="62" w:line="249" w:lineRule="auto"/>
        <w:ind w:left="0" w:right="968" w:firstLine="298"/>
        <w:jc w:val="both"/>
        <w:rPr>
          <w:rFonts w:cs="Times New Roman"/>
          <w:w w:val="110"/>
          <w:sz w:val="24"/>
          <w:szCs w:val="24"/>
        </w:rPr>
      </w:pPr>
      <w:r>
        <w:rPr>
          <w:rFonts w:cs="Times New Roman"/>
          <w:w w:val="110"/>
          <w:sz w:val="24"/>
          <w:szCs w:val="24"/>
        </w:rPr>
        <w:t>Hadoop has been an important tool</w:t>
      </w:r>
      <w:r w:rsidR="00CB353C">
        <w:rPr>
          <w:rFonts w:cs="Times New Roman"/>
          <w:w w:val="110"/>
          <w:sz w:val="24"/>
          <w:szCs w:val="24"/>
        </w:rPr>
        <w:t xml:space="preserve"> in bioinformatics</w:t>
      </w:r>
      <w:r>
        <w:rPr>
          <w:rFonts w:cs="Times New Roman"/>
          <w:w w:val="110"/>
          <w:sz w:val="24"/>
          <w:szCs w:val="24"/>
        </w:rPr>
        <w:t xml:space="preserve"> research</w:t>
      </w:r>
      <w:r w:rsidR="00CB353C">
        <w:rPr>
          <w:rFonts w:cs="Times New Roman"/>
          <w:w w:val="110"/>
          <w:sz w:val="24"/>
          <w:szCs w:val="24"/>
        </w:rPr>
        <w:t xml:space="preserve"> [12] [13]</w:t>
      </w:r>
      <w:r>
        <w:rPr>
          <w:rFonts w:cs="Times New Roman"/>
          <w:w w:val="110"/>
          <w:sz w:val="24"/>
          <w:szCs w:val="24"/>
        </w:rPr>
        <w:t>.</w:t>
      </w:r>
      <w:r w:rsidR="00CB353C">
        <w:rPr>
          <w:rFonts w:cs="Times New Roman"/>
          <w:w w:val="110"/>
          <w:sz w:val="24"/>
          <w:szCs w:val="24"/>
        </w:rPr>
        <w:t xml:space="preserve"> Other researchers have used cloud providers to develop platforms for doing proteomic analysis</w:t>
      </w:r>
      <w:r w:rsidR="002E1C74">
        <w:rPr>
          <w:rFonts w:cs="Times New Roman"/>
          <w:w w:val="110"/>
          <w:sz w:val="24"/>
          <w:szCs w:val="24"/>
        </w:rPr>
        <w:t xml:space="preserve"> [</w:t>
      </w:r>
      <w:r w:rsidR="008C1238">
        <w:rPr>
          <w:rFonts w:cs="Times New Roman"/>
          <w:w w:val="110"/>
          <w:sz w:val="24"/>
          <w:szCs w:val="24"/>
        </w:rPr>
        <w:t>4]</w:t>
      </w:r>
      <w:r w:rsidR="00CB353C">
        <w:rPr>
          <w:rFonts w:cs="Times New Roman"/>
          <w:w w:val="110"/>
          <w:sz w:val="24"/>
          <w:szCs w:val="24"/>
        </w:rPr>
        <w:t xml:space="preserve">. The field of Big Data, although nascent, is a fast-moving area. </w:t>
      </w:r>
      <w:r w:rsidR="008C1238">
        <w:rPr>
          <w:rFonts w:cs="Times New Roman"/>
          <w:w w:val="110"/>
          <w:sz w:val="24"/>
          <w:szCs w:val="24"/>
        </w:rPr>
        <w:t xml:space="preserve">MapReduce, the original processing engine for Hadoop, has been superseded by a new processing engine, Apache Spark, which due to </w:t>
      </w:r>
      <w:r w:rsidR="00E10A8E">
        <w:rPr>
          <w:rFonts w:cs="Times New Roman"/>
          <w:w w:val="110"/>
          <w:sz w:val="24"/>
          <w:szCs w:val="24"/>
        </w:rPr>
        <w:t xml:space="preserve">its </w:t>
      </w:r>
      <w:r w:rsidR="008C1238">
        <w:rPr>
          <w:rFonts w:cs="Times New Roman"/>
          <w:w w:val="110"/>
          <w:sz w:val="24"/>
          <w:szCs w:val="24"/>
        </w:rPr>
        <w:t>more efficient use of memory, has delivered faster turnaround times. Researchers are beginning to apply this new technology to bioinformatic problems [14]</w:t>
      </w:r>
      <w:r w:rsidR="00832C0B">
        <w:rPr>
          <w:rFonts w:cs="Times New Roman"/>
          <w:w w:val="110"/>
          <w:sz w:val="24"/>
          <w:szCs w:val="24"/>
        </w:rPr>
        <w:t>. It is also driving the development of Bioinformatic frameworks in Spark to solve genomic processing problems</w:t>
      </w:r>
      <w:r w:rsidR="008C1238">
        <w:rPr>
          <w:rFonts w:cs="Times New Roman"/>
          <w:w w:val="110"/>
          <w:sz w:val="24"/>
          <w:szCs w:val="24"/>
        </w:rPr>
        <w:t xml:space="preserve"> [</w:t>
      </w:r>
      <w:r w:rsidR="00832C0B">
        <w:rPr>
          <w:rFonts w:cs="Times New Roman"/>
          <w:w w:val="110"/>
          <w:sz w:val="24"/>
          <w:szCs w:val="24"/>
        </w:rPr>
        <w:t>15</w:t>
      </w:r>
      <w:r w:rsidR="00A907C4">
        <w:rPr>
          <w:rFonts w:cs="Times New Roman"/>
          <w:w w:val="110"/>
          <w:sz w:val="24"/>
          <w:szCs w:val="24"/>
        </w:rPr>
        <w:t xml:space="preserve">]. </w:t>
      </w:r>
      <w:r w:rsidR="00CD1512" w:rsidRPr="00CD1512">
        <w:rPr>
          <w:rFonts w:cs="Times New Roman"/>
          <w:color w:val="000000"/>
          <w:sz w:val="24"/>
          <w:szCs w:val="24"/>
        </w:rPr>
        <w:t>We plan to use Apache Spark to develop algorithms that support relatively non-invasive diagnostics</w:t>
      </w:r>
      <w:r w:rsidR="00CD1512">
        <w:rPr>
          <w:rFonts w:cs="Times New Roman"/>
          <w:color w:val="000000"/>
          <w:sz w:val="24"/>
          <w:szCs w:val="24"/>
        </w:rPr>
        <w:t>, including cancer diagnostics</w:t>
      </w:r>
      <w:r w:rsidR="00832C0B" w:rsidRPr="00CD1512">
        <w:rPr>
          <w:rFonts w:cs="Times New Roman"/>
          <w:w w:val="110"/>
          <w:sz w:val="24"/>
          <w:szCs w:val="24"/>
        </w:rPr>
        <w:t>.</w:t>
      </w:r>
      <w:r w:rsidR="00832C0B">
        <w:rPr>
          <w:rFonts w:cs="Times New Roman"/>
          <w:w w:val="110"/>
          <w:sz w:val="24"/>
          <w:szCs w:val="24"/>
        </w:rPr>
        <w:t xml:space="preserve"> </w:t>
      </w:r>
      <w:r w:rsidR="008C1238">
        <w:rPr>
          <w:rFonts w:cs="Times New Roman"/>
          <w:w w:val="110"/>
          <w:sz w:val="24"/>
          <w:szCs w:val="24"/>
        </w:rPr>
        <w:t xml:space="preserve">  </w:t>
      </w:r>
      <w:r w:rsidR="00CB353C">
        <w:rPr>
          <w:rFonts w:cs="Times New Roman"/>
          <w:w w:val="110"/>
          <w:sz w:val="24"/>
          <w:szCs w:val="24"/>
        </w:rPr>
        <w:t xml:space="preserve">   </w:t>
      </w:r>
    </w:p>
    <w:p w:rsidR="006A6B4C" w:rsidRPr="00B55226" w:rsidRDefault="006A6B4C" w:rsidP="005E3411">
      <w:pPr>
        <w:pStyle w:val="BodyText"/>
        <w:spacing w:before="62" w:line="249" w:lineRule="auto"/>
        <w:ind w:left="0" w:right="968" w:firstLine="298"/>
        <w:jc w:val="both"/>
        <w:rPr>
          <w:rFonts w:cs="Times New Roman"/>
          <w:sz w:val="24"/>
          <w:szCs w:val="24"/>
        </w:rPr>
      </w:pPr>
    </w:p>
    <w:p w:rsidR="003F4C12" w:rsidRDefault="006379FD" w:rsidP="00E41F43">
      <w:pPr>
        <w:spacing w:before="3"/>
        <w:jc w:val="both"/>
        <w:rPr>
          <w:rFonts w:cs="Times New Roman"/>
          <w:w w:val="110"/>
          <w:sz w:val="24"/>
          <w:szCs w:val="24"/>
        </w:rPr>
      </w:pPr>
      <w:r>
        <w:rPr>
          <w:rFonts w:cs="Times New Roman"/>
          <w:w w:val="110"/>
          <w:sz w:val="24"/>
          <w:szCs w:val="24"/>
        </w:rPr>
        <w:t>2.1.3</w:t>
      </w:r>
      <w:r>
        <w:rPr>
          <w:rFonts w:cs="Times New Roman"/>
          <w:w w:val="110"/>
          <w:sz w:val="24"/>
          <w:szCs w:val="24"/>
        </w:rPr>
        <w:tab/>
      </w:r>
      <w:r w:rsidR="003F4C12">
        <w:rPr>
          <w:rFonts w:ascii="Times New Roman" w:eastAsia="Times New Roman" w:hAnsi="Times New Roman" w:cs="Times New Roman"/>
          <w:sz w:val="24"/>
          <w:szCs w:val="24"/>
        </w:rPr>
        <w:t>Cross Department Sharing and Education Benefits</w:t>
      </w:r>
    </w:p>
    <w:p w:rsidR="00E41F43" w:rsidRDefault="00E41F43" w:rsidP="003F4C12">
      <w:pPr>
        <w:pStyle w:val="BodyText"/>
        <w:spacing w:before="159" w:line="242" w:lineRule="auto"/>
        <w:ind w:left="0" w:right="968" w:firstLine="298"/>
        <w:jc w:val="both"/>
        <w:rPr>
          <w:rFonts w:cs="Times New Roman"/>
          <w:w w:val="110"/>
          <w:sz w:val="24"/>
          <w:szCs w:val="24"/>
        </w:rPr>
      </w:pPr>
      <w:r w:rsidRPr="00E41F43">
        <w:rPr>
          <w:rFonts w:cs="Times New Roman"/>
          <w:w w:val="110"/>
          <w:sz w:val="24"/>
          <w:szCs w:val="24"/>
        </w:rPr>
        <w:t xml:space="preserve">This activity will develop infrastructure for distributed processing, that augments our department’s existing support for cloud computing. </w:t>
      </w:r>
      <w:r w:rsidR="00CD1512">
        <w:rPr>
          <w:color w:val="000000"/>
          <w:sz w:val="24"/>
          <w:szCs w:val="24"/>
        </w:rPr>
        <w:t>We have established coordination with the Biomolecular Sciences department (Professors Martin-Troy and Hoopengardner), regarding a planned graduate specialization in computational support for biomedicine.</w:t>
      </w:r>
      <w:r w:rsidRPr="00E41F43">
        <w:rPr>
          <w:rFonts w:cs="Times New Roman"/>
          <w:w w:val="110"/>
          <w:sz w:val="24"/>
          <w:szCs w:val="24"/>
        </w:rPr>
        <w:t xml:space="preserve"> We hope that this facility will support cooperation between our faculty members. We hope to support existing projects at the larger scale available with distributed processing.</w:t>
      </w:r>
    </w:p>
    <w:p w:rsidR="00EB7D3F" w:rsidRPr="00633C48" w:rsidRDefault="003F4C12" w:rsidP="003F4C12">
      <w:pPr>
        <w:pStyle w:val="BodyText"/>
        <w:spacing w:before="159" w:line="242" w:lineRule="auto"/>
        <w:ind w:left="0" w:right="968" w:firstLine="298"/>
        <w:jc w:val="both"/>
        <w:rPr>
          <w:rFonts w:cs="Times New Roman"/>
          <w:sz w:val="24"/>
          <w:szCs w:val="24"/>
        </w:rPr>
      </w:pPr>
      <w:r w:rsidRPr="003F4C12">
        <w:rPr>
          <w:rFonts w:cs="Times New Roman"/>
          <w:w w:val="110"/>
          <w:sz w:val="24"/>
          <w:szCs w:val="24"/>
        </w:rPr>
        <w:t xml:space="preserve">We will also be able to use this </w:t>
      </w:r>
      <w:r w:rsidR="0002436A" w:rsidRPr="00633C48">
        <w:rPr>
          <w:rFonts w:cs="Times New Roman"/>
          <w:w w:val="110"/>
          <w:sz w:val="24"/>
          <w:szCs w:val="24"/>
        </w:rPr>
        <w:t>infrastructure</w:t>
      </w:r>
      <w:r w:rsidR="0002436A" w:rsidRPr="00633C48">
        <w:rPr>
          <w:rFonts w:cs="Times New Roman"/>
          <w:spacing w:val="20"/>
          <w:w w:val="110"/>
          <w:sz w:val="24"/>
          <w:szCs w:val="24"/>
        </w:rPr>
        <w:t xml:space="preserve"> </w:t>
      </w:r>
      <w:r w:rsidR="0002436A" w:rsidRPr="00633C48">
        <w:rPr>
          <w:rFonts w:cs="Times New Roman"/>
          <w:w w:val="110"/>
          <w:sz w:val="24"/>
          <w:szCs w:val="24"/>
        </w:rPr>
        <w:t>to</w:t>
      </w:r>
      <w:r w:rsidR="0002436A" w:rsidRPr="00633C48">
        <w:rPr>
          <w:rFonts w:cs="Times New Roman"/>
          <w:spacing w:val="20"/>
          <w:w w:val="110"/>
          <w:sz w:val="24"/>
          <w:szCs w:val="24"/>
        </w:rPr>
        <w:t xml:space="preserve"> </w:t>
      </w:r>
      <w:r w:rsidR="0002436A" w:rsidRPr="00633C48">
        <w:rPr>
          <w:rFonts w:cs="Times New Roman"/>
          <w:w w:val="110"/>
          <w:sz w:val="24"/>
          <w:szCs w:val="24"/>
        </w:rPr>
        <w:t>educate</w:t>
      </w:r>
      <w:r w:rsidR="0002436A" w:rsidRPr="00633C48">
        <w:rPr>
          <w:rFonts w:cs="Times New Roman"/>
          <w:spacing w:val="20"/>
          <w:w w:val="110"/>
          <w:sz w:val="24"/>
          <w:szCs w:val="24"/>
        </w:rPr>
        <w:t xml:space="preserve"> </w:t>
      </w:r>
      <w:r w:rsidR="0002436A" w:rsidRPr="00633C48">
        <w:rPr>
          <w:rFonts w:cs="Times New Roman"/>
          <w:w w:val="110"/>
          <w:sz w:val="24"/>
          <w:szCs w:val="24"/>
        </w:rPr>
        <w:t>the</w:t>
      </w:r>
      <w:r w:rsidR="0002436A" w:rsidRPr="00633C48">
        <w:rPr>
          <w:rFonts w:cs="Times New Roman"/>
          <w:spacing w:val="20"/>
          <w:w w:val="110"/>
          <w:sz w:val="24"/>
          <w:szCs w:val="24"/>
        </w:rPr>
        <w:t xml:space="preserve"> </w:t>
      </w:r>
      <w:r w:rsidR="0002436A" w:rsidRPr="00633C48">
        <w:rPr>
          <w:rFonts w:cs="Times New Roman"/>
          <w:w w:val="110"/>
          <w:sz w:val="24"/>
          <w:szCs w:val="24"/>
        </w:rPr>
        <w:t>students</w:t>
      </w:r>
      <w:r w:rsidR="0002436A" w:rsidRPr="00633C48">
        <w:rPr>
          <w:rFonts w:cs="Times New Roman"/>
          <w:spacing w:val="20"/>
          <w:w w:val="110"/>
          <w:sz w:val="24"/>
          <w:szCs w:val="24"/>
        </w:rPr>
        <w:t xml:space="preserve"> </w:t>
      </w:r>
      <w:r w:rsidR="0002436A" w:rsidRPr="00633C48">
        <w:rPr>
          <w:rFonts w:cs="Times New Roman"/>
          <w:w w:val="110"/>
          <w:sz w:val="24"/>
          <w:szCs w:val="24"/>
        </w:rPr>
        <w:t>with</w:t>
      </w:r>
      <w:r w:rsidR="0002436A" w:rsidRPr="00633C48">
        <w:rPr>
          <w:rFonts w:cs="Times New Roman"/>
          <w:spacing w:val="21"/>
          <w:w w:val="110"/>
          <w:sz w:val="24"/>
          <w:szCs w:val="24"/>
        </w:rPr>
        <w:t xml:space="preserve"> </w:t>
      </w:r>
      <w:r w:rsidR="0002436A" w:rsidRPr="00633C48">
        <w:rPr>
          <w:rFonts w:cs="Times New Roman"/>
          <w:w w:val="110"/>
          <w:sz w:val="24"/>
          <w:szCs w:val="24"/>
        </w:rPr>
        <w:t>hands-on</w:t>
      </w:r>
      <w:r w:rsidR="0002436A" w:rsidRPr="00633C48">
        <w:rPr>
          <w:rFonts w:cs="Times New Roman"/>
          <w:spacing w:val="20"/>
          <w:w w:val="110"/>
          <w:sz w:val="24"/>
          <w:szCs w:val="24"/>
        </w:rPr>
        <w:t xml:space="preserve"> </w:t>
      </w:r>
      <w:r w:rsidR="0002436A" w:rsidRPr="00633C48">
        <w:rPr>
          <w:rFonts w:cs="Times New Roman"/>
          <w:w w:val="110"/>
          <w:sz w:val="24"/>
          <w:szCs w:val="24"/>
        </w:rPr>
        <w:t>experience</w:t>
      </w:r>
      <w:r w:rsidR="0002436A" w:rsidRPr="00633C48">
        <w:rPr>
          <w:rFonts w:cs="Times New Roman"/>
          <w:w w:val="103"/>
          <w:sz w:val="24"/>
          <w:szCs w:val="24"/>
        </w:rPr>
        <w:t xml:space="preserve"> </w:t>
      </w:r>
      <w:r w:rsidR="0002436A" w:rsidRPr="00633C48">
        <w:rPr>
          <w:rFonts w:cs="Times New Roman"/>
          <w:w w:val="110"/>
          <w:sz w:val="24"/>
          <w:szCs w:val="24"/>
        </w:rPr>
        <w:t>on algorithms that exploit parallel processing in a distributed mode.</w:t>
      </w:r>
      <w:r w:rsidR="0002436A" w:rsidRPr="00633C48">
        <w:rPr>
          <w:rFonts w:cs="Times New Roman"/>
          <w:spacing w:val="33"/>
          <w:w w:val="110"/>
          <w:sz w:val="24"/>
          <w:szCs w:val="24"/>
        </w:rPr>
        <w:t xml:space="preserve"> </w:t>
      </w:r>
      <w:r w:rsidR="0002436A" w:rsidRPr="00633C48">
        <w:rPr>
          <w:rFonts w:cs="Times New Roman"/>
          <w:w w:val="110"/>
          <w:sz w:val="24"/>
          <w:szCs w:val="24"/>
        </w:rPr>
        <w:t>Such algorithms</w:t>
      </w:r>
      <w:r w:rsidR="0002436A" w:rsidRPr="00633C48">
        <w:rPr>
          <w:rFonts w:cs="Times New Roman"/>
          <w:spacing w:val="20"/>
          <w:w w:val="110"/>
          <w:sz w:val="24"/>
          <w:szCs w:val="24"/>
        </w:rPr>
        <w:t xml:space="preserve"> </w:t>
      </w:r>
      <w:r w:rsidR="0002436A" w:rsidRPr="00633C48">
        <w:rPr>
          <w:rFonts w:cs="Times New Roman"/>
          <w:w w:val="110"/>
          <w:sz w:val="24"/>
          <w:szCs w:val="24"/>
        </w:rPr>
        <w:t>include</w:t>
      </w:r>
      <w:r w:rsidR="0002436A" w:rsidRPr="00633C48">
        <w:rPr>
          <w:rFonts w:cs="Times New Roman"/>
          <w:spacing w:val="19"/>
          <w:w w:val="110"/>
          <w:sz w:val="24"/>
          <w:szCs w:val="24"/>
        </w:rPr>
        <w:t xml:space="preserve"> </w:t>
      </w:r>
      <w:r w:rsidR="0002436A" w:rsidRPr="00633C48">
        <w:rPr>
          <w:rFonts w:cs="Times New Roman"/>
          <w:w w:val="110"/>
          <w:sz w:val="24"/>
          <w:szCs w:val="24"/>
        </w:rPr>
        <w:t>Hadoop’s</w:t>
      </w:r>
      <w:r w:rsidR="0002436A" w:rsidRPr="00633C48">
        <w:rPr>
          <w:rFonts w:cs="Times New Roman"/>
          <w:spacing w:val="19"/>
          <w:w w:val="110"/>
          <w:sz w:val="24"/>
          <w:szCs w:val="24"/>
        </w:rPr>
        <w:t xml:space="preserve"> </w:t>
      </w:r>
      <w:r w:rsidR="0002436A" w:rsidRPr="00633C48">
        <w:rPr>
          <w:rFonts w:cs="Times New Roman"/>
          <w:w w:val="110"/>
          <w:sz w:val="24"/>
          <w:szCs w:val="24"/>
        </w:rPr>
        <w:t>Map</w:t>
      </w:r>
      <w:r w:rsidR="0002436A" w:rsidRPr="00633C48">
        <w:rPr>
          <w:rFonts w:cs="Times New Roman"/>
          <w:spacing w:val="19"/>
          <w:w w:val="110"/>
          <w:sz w:val="24"/>
          <w:szCs w:val="24"/>
        </w:rPr>
        <w:t xml:space="preserve"> </w:t>
      </w:r>
      <w:r w:rsidR="0002436A" w:rsidRPr="00633C48">
        <w:rPr>
          <w:rFonts w:cs="Times New Roman"/>
          <w:w w:val="110"/>
          <w:sz w:val="24"/>
          <w:szCs w:val="24"/>
        </w:rPr>
        <w:t>Reduce</w:t>
      </w:r>
      <w:r w:rsidR="0002436A" w:rsidRPr="00633C48">
        <w:rPr>
          <w:rFonts w:cs="Times New Roman"/>
          <w:spacing w:val="19"/>
          <w:w w:val="110"/>
          <w:sz w:val="24"/>
          <w:szCs w:val="24"/>
        </w:rPr>
        <w:t xml:space="preserve"> </w:t>
      </w:r>
      <w:r w:rsidR="0002436A" w:rsidRPr="00633C48">
        <w:rPr>
          <w:rFonts w:cs="Times New Roman"/>
          <w:w w:val="110"/>
          <w:sz w:val="24"/>
          <w:szCs w:val="24"/>
        </w:rPr>
        <w:t>applied</w:t>
      </w:r>
      <w:r w:rsidR="0002436A" w:rsidRPr="00633C48">
        <w:rPr>
          <w:rFonts w:cs="Times New Roman"/>
          <w:spacing w:val="20"/>
          <w:w w:val="110"/>
          <w:sz w:val="24"/>
          <w:szCs w:val="24"/>
        </w:rPr>
        <w:t xml:space="preserve"> </w:t>
      </w:r>
      <w:r w:rsidR="0002436A" w:rsidRPr="00633C48">
        <w:rPr>
          <w:rFonts w:cs="Times New Roman"/>
          <w:w w:val="110"/>
          <w:sz w:val="24"/>
          <w:szCs w:val="24"/>
        </w:rPr>
        <w:t>to</w:t>
      </w:r>
      <w:r w:rsidR="0002436A" w:rsidRPr="00633C48">
        <w:rPr>
          <w:rFonts w:cs="Times New Roman"/>
          <w:spacing w:val="19"/>
          <w:w w:val="110"/>
          <w:sz w:val="24"/>
          <w:szCs w:val="24"/>
        </w:rPr>
        <w:t xml:space="preserve"> </w:t>
      </w:r>
      <w:r w:rsidR="0002436A" w:rsidRPr="00633C48">
        <w:rPr>
          <w:rFonts w:cs="Times New Roman"/>
          <w:w w:val="110"/>
          <w:sz w:val="24"/>
          <w:szCs w:val="24"/>
        </w:rPr>
        <w:t>a</w:t>
      </w:r>
      <w:r w:rsidR="0002436A" w:rsidRPr="00633C48">
        <w:rPr>
          <w:rFonts w:cs="Times New Roman"/>
          <w:spacing w:val="19"/>
          <w:w w:val="110"/>
          <w:sz w:val="24"/>
          <w:szCs w:val="24"/>
        </w:rPr>
        <w:t xml:space="preserve"> </w:t>
      </w:r>
      <w:r w:rsidR="0002436A" w:rsidRPr="00633C48">
        <w:rPr>
          <w:rFonts w:cs="Times New Roman"/>
          <w:w w:val="110"/>
          <w:sz w:val="24"/>
          <w:szCs w:val="24"/>
        </w:rPr>
        <w:t>gene</w:t>
      </w:r>
      <w:r w:rsidR="0002436A" w:rsidRPr="00633C48">
        <w:rPr>
          <w:rFonts w:cs="Times New Roman"/>
          <w:spacing w:val="19"/>
          <w:w w:val="110"/>
          <w:sz w:val="24"/>
          <w:szCs w:val="24"/>
        </w:rPr>
        <w:t xml:space="preserve"> </w:t>
      </w:r>
      <w:r w:rsidR="0002436A" w:rsidRPr="00633C48">
        <w:rPr>
          <w:rFonts w:cs="Times New Roman"/>
          <w:w w:val="110"/>
          <w:sz w:val="24"/>
          <w:szCs w:val="24"/>
        </w:rPr>
        <w:t>analysis</w:t>
      </w:r>
      <w:r w:rsidR="0002436A" w:rsidRPr="00633C48">
        <w:rPr>
          <w:rFonts w:cs="Times New Roman"/>
          <w:spacing w:val="19"/>
          <w:w w:val="110"/>
          <w:sz w:val="24"/>
          <w:szCs w:val="24"/>
        </w:rPr>
        <w:t xml:space="preserve"> </w:t>
      </w:r>
      <w:r w:rsidR="0002436A" w:rsidRPr="00633C48">
        <w:rPr>
          <w:rFonts w:cs="Times New Roman"/>
          <w:w w:val="110"/>
          <w:sz w:val="24"/>
          <w:szCs w:val="24"/>
        </w:rPr>
        <w:t>toolkit</w:t>
      </w:r>
      <w:r w:rsidR="0002436A" w:rsidRPr="00633C48">
        <w:rPr>
          <w:rFonts w:cs="Times New Roman"/>
          <w:w w:val="106"/>
          <w:sz w:val="24"/>
          <w:szCs w:val="24"/>
        </w:rPr>
        <w:t xml:space="preserve"> </w:t>
      </w:r>
      <w:hyperlink w:anchor="_bookmark10" w:history="1">
        <w:r w:rsidR="0002436A" w:rsidRPr="00633C48">
          <w:rPr>
            <w:rFonts w:cs="Times New Roman"/>
            <w:w w:val="110"/>
            <w:sz w:val="24"/>
            <w:szCs w:val="24"/>
          </w:rPr>
          <w:t>[MHB</w:t>
        </w:r>
        <w:r w:rsidR="0002436A" w:rsidRPr="00633C48">
          <w:rPr>
            <w:rFonts w:eastAsia="Verdana" w:cs="Times New Roman"/>
            <w:w w:val="110"/>
            <w:position w:val="7"/>
            <w:sz w:val="24"/>
            <w:szCs w:val="24"/>
          </w:rPr>
          <w:t>+</w:t>
        </w:r>
        <w:r w:rsidR="0002436A" w:rsidRPr="00633C48">
          <w:rPr>
            <w:rFonts w:cs="Times New Roman"/>
            <w:w w:val="110"/>
            <w:sz w:val="24"/>
            <w:szCs w:val="24"/>
          </w:rPr>
          <w:t>10,</w:t>
        </w:r>
      </w:hyperlink>
      <w:r w:rsidR="0002436A" w:rsidRPr="00633C48">
        <w:rPr>
          <w:rFonts w:cs="Times New Roman"/>
          <w:w w:val="110"/>
          <w:sz w:val="24"/>
          <w:szCs w:val="24"/>
        </w:rPr>
        <w:t xml:space="preserve"> </w:t>
      </w:r>
      <w:hyperlink w:anchor="_bookmark18" w:history="1">
        <w:r w:rsidR="0002436A" w:rsidRPr="00633C48">
          <w:rPr>
            <w:rFonts w:cs="Times New Roman"/>
            <w:spacing w:val="-3"/>
            <w:w w:val="110"/>
            <w:sz w:val="24"/>
            <w:szCs w:val="24"/>
          </w:rPr>
          <w:t>Tay10],</w:t>
        </w:r>
      </w:hyperlink>
      <w:r w:rsidR="0002436A" w:rsidRPr="00633C48">
        <w:rPr>
          <w:rFonts w:cs="Times New Roman"/>
          <w:spacing w:val="-3"/>
          <w:w w:val="110"/>
          <w:sz w:val="24"/>
          <w:szCs w:val="24"/>
        </w:rPr>
        <w:t xml:space="preserve"> </w:t>
      </w:r>
      <w:r w:rsidR="0002436A" w:rsidRPr="00633C48">
        <w:rPr>
          <w:rFonts w:cs="Times New Roman"/>
          <w:w w:val="110"/>
          <w:sz w:val="24"/>
          <w:szCs w:val="24"/>
        </w:rPr>
        <w:t xml:space="preserve">and work with </w:t>
      </w:r>
      <w:r w:rsidR="0002436A" w:rsidRPr="00633C48">
        <w:rPr>
          <w:rFonts w:cs="Times New Roman"/>
          <w:spacing w:val="-7"/>
          <w:w w:val="110"/>
          <w:sz w:val="24"/>
          <w:szCs w:val="24"/>
        </w:rPr>
        <w:t xml:space="preserve">FASTA </w:t>
      </w:r>
      <w:r w:rsidR="0002436A" w:rsidRPr="00633C48">
        <w:rPr>
          <w:rFonts w:cs="Times New Roman"/>
          <w:w w:val="110"/>
          <w:sz w:val="24"/>
          <w:szCs w:val="24"/>
        </w:rPr>
        <w:t xml:space="preserve">and </w:t>
      </w:r>
      <w:r w:rsidR="0002436A" w:rsidRPr="00633C48">
        <w:rPr>
          <w:rFonts w:cs="Times New Roman"/>
          <w:spacing w:val="-4"/>
          <w:w w:val="110"/>
          <w:sz w:val="24"/>
          <w:szCs w:val="24"/>
        </w:rPr>
        <w:t xml:space="preserve">FASTQ </w:t>
      </w:r>
      <w:r w:rsidR="0002436A" w:rsidRPr="00633C48">
        <w:rPr>
          <w:rFonts w:cs="Times New Roman"/>
          <w:w w:val="110"/>
          <w:sz w:val="24"/>
          <w:szCs w:val="24"/>
        </w:rPr>
        <w:t xml:space="preserve">files </w:t>
      </w:r>
      <w:hyperlink w:anchor="_bookmark6" w:history="1">
        <w:r w:rsidR="0002436A" w:rsidRPr="00633C48">
          <w:rPr>
            <w:rFonts w:cs="Times New Roman"/>
            <w:w w:val="110"/>
            <w:sz w:val="24"/>
            <w:szCs w:val="24"/>
          </w:rPr>
          <w:t>[FPRCG17]</w:t>
        </w:r>
      </w:hyperlink>
      <w:r w:rsidR="0002436A" w:rsidRPr="00633C48">
        <w:rPr>
          <w:rFonts w:cs="Times New Roman"/>
          <w:spacing w:val="52"/>
          <w:w w:val="110"/>
          <w:sz w:val="24"/>
          <w:szCs w:val="24"/>
        </w:rPr>
        <w:t xml:space="preserve"> </w:t>
      </w:r>
      <w:r w:rsidR="0002436A" w:rsidRPr="00633C48">
        <w:rPr>
          <w:rFonts w:cs="Times New Roman"/>
          <w:w w:val="110"/>
          <w:sz w:val="24"/>
          <w:szCs w:val="24"/>
        </w:rPr>
        <w:t>and</w:t>
      </w:r>
      <w:r w:rsidR="0002436A" w:rsidRPr="00633C48">
        <w:rPr>
          <w:rFonts w:cs="Times New Roman"/>
          <w:w w:val="111"/>
          <w:sz w:val="24"/>
          <w:szCs w:val="24"/>
        </w:rPr>
        <w:t xml:space="preserve"> </w:t>
      </w:r>
      <w:r w:rsidR="0002436A" w:rsidRPr="00633C48">
        <w:rPr>
          <w:rFonts w:cs="Times New Roman"/>
          <w:w w:val="105"/>
          <w:sz w:val="24"/>
          <w:szCs w:val="24"/>
        </w:rPr>
        <w:t>others</w:t>
      </w:r>
      <w:r w:rsidR="0002436A" w:rsidRPr="00633C48">
        <w:rPr>
          <w:rFonts w:cs="Times New Roman"/>
          <w:spacing w:val="33"/>
          <w:w w:val="105"/>
          <w:sz w:val="24"/>
          <w:szCs w:val="24"/>
        </w:rPr>
        <w:t xml:space="preserve"> </w:t>
      </w:r>
      <w:hyperlink w:anchor="_bookmark3" w:history="1">
        <w:r w:rsidR="0002436A" w:rsidRPr="00633C48">
          <w:rPr>
            <w:rFonts w:cs="Times New Roman"/>
            <w:w w:val="105"/>
            <w:sz w:val="24"/>
            <w:szCs w:val="24"/>
          </w:rPr>
          <w:t>[CGP</w:t>
        </w:r>
        <w:r w:rsidR="0002436A" w:rsidRPr="00633C48">
          <w:rPr>
            <w:rFonts w:eastAsia="Verdana" w:cs="Times New Roman"/>
            <w:w w:val="105"/>
            <w:position w:val="7"/>
            <w:sz w:val="24"/>
            <w:szCs w:val="24"/>
          </w:rPr>
          <w:t>+</w:t>
        </w:r>
      </w:hyperlink>
      <w:r w:rsidR="0002436A" w:rsidRPr="00633C48">
        <w:rPr>
          <w:rFonts w:cs="Times New Roman"/>
          <w:w w:val="105"/>
          <w:sz w:val="24"/>
          <w:szCs w:val="24"/>
        </w:rPr>
        <w:t>16].</w:t>
      </w:r>
    </w:p>
    <w:p w:rsidR="00EB7D3F" w:rsidRPr="00633C48" w:rsidRDefault="0002436A" w:rsidP="005E3411">
      <w:pPr>
        <w:pStyle w:val="BodyText"/>
        <w:spacing w:before="6" w:line="249" w:lineRule="auto"/>
        <w:ind w:left="0" w:right="968" w:firstLine="298"/>
        <w:jc w:val="both"/>
        <w:rPr>
          <w:rFonts w:cs="Times New Roman"/>
          <w:sz w:val="24"/>
          <w:szCs w:val="24"/>
        </w:rPr>
      </w:pPr>
      <w:r w:rsidRPr="00633C48">
        <w:rPr>
          <w:rFonts w:cs="Times New Roman"/>
          <w:spacing w:val="-8"/>
          <w:w w:val="105"/>
          <w:sz w:val="24"/>
          <w:szCs w:val="24"/>
        </w:rPr>
        <w:lastRenderedPageBreak/>
        <w:t xml:space="preserve">We </w:t>
      </w:r>
      <w:r w:rsidRPr="00633C48">
        <w:rPr>
          <w:rFonts w:cs="Times New Roman"/>
          <w:w w:val="105"/>
          <w:sz w:val="24"/>
          <w:szCs w:val="24"/>
        </w:rPr>
        <w:t>would</w:t>
      </w:r>
      <w:r w:rsidRPr="00633C48">
        <w:rPr>
          <w:rFonts w:cs="Times New Roman"/>
          <w:spacing w:val="37"/>
          <w:w w:val="105"/>
          <w:sz w:val="24"/>
          <w:szCs w:val="24"/>
        </w:rPr>
        <w:t xml:space="preserve"> </w:t>
      </w:r>
      <w:r w:rsidRPr="00633C48">
        <w:rPr>
          <w:rFonts w:cs="Times New Roman"/>
          <w:w w:val="105"/>
          <w:sz w:val="24"/>
          <w:szCs w:val="24"/>
        </w:rPr>
        <w:t>like</w:t>
      </w:r>
      <w:r w:rsidRPr="00633C48">
        <w:rPr>
          <w:rFonts w:cs="Times New Roman"/>
          <w:spacing w:val="37"/>
          <w:w w:val="105"/>
          <w:sz w:val="24"/>
          <w:szCs w:val="24"/>
        </w:rPr>
        <w:t xml:space="preserve"> </w:t>
      </w:r>
      <w:r w:rsidRPr="00633C48">
        <w:rPr>
          <w:rFonts w:cs="Times New Roman"/>
          <w:w w:val="105"/>
          <w:sz w:val="24"/>
          <w:szCs w:val="24"/>
        </w:rPr>
        <w:t>to</w:t>
      </w:r>
      <w:r w:rsidRPr="00633C48">
        <w:rPr>
          <w:rFonts w:cs="Times New Roman"/>
          <w:spacing w:val="37"/>
          <w:w w:val="105"/>
          <w:sz w:val="24"/>
          <w:szCs w:val="24"/>
        </w:rPr>
        <w:t xml:space="preserve"> </w:t>
      </w:r>
      <w:r w:rsidRPr="00633C48">
        <w:rPr>
          <w:rFonts w:cs="Times New Roman"/>
          <w:w w:val="105"/>
          <w:sz w:val="24"/>
          <w:szCs w:val="24"/>
        </w:rPr>
        <w:t>extend</w:t>
      </w:r>
      <w:r w:rsidRPr="00633C48">
        <w:rPr>
          <w:rFonts w:cs="Times New Roman"/>
          <w:spacing w:val="37"/>
          <w:w w:val="105"/>
          <w:sz w:val="24"/>
          <w:szCs w:val="24"/>
        </w:rPr>
        <w:t xml:space="preserve"> </w:t>
      </w:r>
      <w:r w:rsidRPr="00633C48">
        <w:rPr>
          <w:rFonts w:cs="Times New Roman"/>
          <w:w w:val="105"/>
          <w:sz w:val="24"/>
          <w:szCs w:val="24"/>
        </w:rPr>
        <w:t>our</w:t>
      </w:r>
      <w:r w:rsidRPr="00633C48">
        <w:rPr>
          <w:rFonts w:cs="Times New Roman"/>
          <w:spacing w:val="37"/>
          <w:w w:val="105"/>
          <w:sz w:val="24"/>
          <w:szCs w:val="24"/>
        </w:rPr>
        <w:t xml:space="preserve"> </w:t>
      </w:r>
      <w:r w:rsidRPr="00633C48">
        <w:rPr>
          <w:rFonts w:cs="Times New Roman"/>
          <w:w w:val="105"/>
          <w:sz w:val="24"/>
          <w:szCs w:val="24"/>
        </w:rPr>
        <w:t>research</w:t>
      </w:r>
      <w:r w:rsidRPr="00633C48">
        <w:rPr>
          <w:rFonts w:cs="Times New Roman"/>
          <w:spacing w:val="37"/>
          <w:w w:val="105"/>
          <w:sz w:val="24"/>
          <w:szCs w:val="24"/>
        </w:rPr>
        <w:t xml:space="preserve"> </w:t>
      </w:r>
      <w:r w:rsidRPr="00633C48">
        <w:rPr>
          <w:rFonts w:cs="Times New Roman"/>
          <w:w w:val="105"/>
          <w:sz w:val="24"/>
          <w:szCs w:val="24"/>
        </w:rPr>
        <w:t>in</w:t>
      </w:r>
      <w:r w:rsidRPr="00633C48">
        <w:rPr>
          <w:rFonts w:cs="Times New Roman"/>
          <w:spacing w:val="37"/>
          <w:w w:val="105"/>
          <w:sz w:val="24"/>
          <w:szCs w:val="24"/>
        </w:rPr>
        <w:t xml:space="preserve"> </w:t>
      </w:r>
      <w:r w:rsidRPr="00633C48">
        <w:rPr>
          <w:rFonts w:cs="Times New Roman"/>
          <w:w w:val="105"/>
          <w:sz w:val="24"/>
          <w:szCs w:val="24"/>
        </w:rPr>
        <w:t>the</w:t>
      </w:r>
      <w:r w:rsidRPr="00633C48">
        <w:rPr>
          <w:rFonts w:cs="Times New Roman"/>
          <w:spacing w:val="37"/>
          <w:w w:val="105"/>
          <w:sz w:val="24"/>
          <w:szCs w:val="24"/>
        </w:rPr>
        <w:t xml:space="preserve"> </w:t>
      </w:r>
      <w:r w:rsidRPr="00633C48">
        <w:rPr>
          <w:rFonts w:cs="Times New Roman"/>
          <w:w w:val="105"/>
          <w:sz w:val="24"/>
          <w:szCs w:val="24"/>
        </w:rPr>
        <w:t>learning</w:t>
      </w:r>
      <w:r w:rsidRPr="00633C48">
        <w:rPr>
          <w:rFonts w:cs="Times New Roman"/>
          <w:spacing w:val="37"/>
          <w:w w:val="105"/>
          <w:sz w:val="24"/>
          <w:szCs w:val="24"/>
        </w:rPr>
        <w:t xml:space="preserve"> </w:t>
      </w:r>
      <w:r w:rsidRPr="00633C48">
        <w:rPr>
          <w:rFonts w:cs="Times New Roman"/>
          <w:w w:val="105"/>
          <w:sz w:val="24"/>
          <w:szCs w:val="24"/>
        </w:rPr>
        <w:t>of</w:t>
      </w:r>
      <w:r w:rsidRPr="00633C48">
        <w:rPr>
          <w:rFonts w:cs="Times New Roman"/>
          <w:spacing w:val="37"/>
          <w:w w:val="105"/>
          <w:sz w:val="24"/>
          <w:szCs w:val="24"/>
        </w:rPr>
        <w:t xml:space="preserve"> </w:t>
      </w:r>
      <w:r w:rsidRPr="00633C48">
        <w:rPr>
          <w:rFonts w:cs="Times New Roman"/>
          <w:w w:val="105"/>
          <w:sz w:val="24"/>
          <w:szCs w:val="24"/>
        </w:rPr>
        <w:t>students</w:t>
      </w:r>
      <w:r w:rsidRPr="00633C48">
        <w:rPr>
          <w:rFonts w:cs="Times New Roman"/>
          <w:spacing w:val="37"/>
          <w:w w:val="105"/>
          <w:sz w:val="24"/>
          <w:szCs w:val="24"/>
        </w:rPr>
        <w:t xml:space="preserve"> </w:t>
      </w:r>
      <w:r w:rsidRPr="00633C48">
        <w:rPr>
          <w:rFonts w:cs="Times New Roman"/>
          <w:w w:val="105"/>
          <w:sz w:val="24"/>
          <w:szCs w:val="24"/>
        </w:rPr>
        <w:t>of</w:t>
      </w:r>
      <w:r w:rsidRPr="00633C48">
        <w:rPr>
          <w:rFonts w:cs="Times New Roman"/>
          <w:spacing w:val="37"/>
          <w:w w:val="105"/>
          <w:sz w:val="24"/>
          <w:szCs w:val="24"/>
        </w:rPr>
        <w:t xml:space="preserve"> </w:t>
      </w:r>
      <w:r w:rsidRPr="00633C48">
        <w:rPr>
          <w:rFonts w:cs="Times New Roman"/>
          <w:w w:val="105"/>
          <w:sz w:val="24"/>
          <w:szCs w:val="24"/>
        </w:rPr>
        <w:t>computer</w:t>
      </w:r>
      <w:r w:rsidRPr="00633C48">
        <w:rPr>
          <w:rFonts w:cs="Times New Roman"/>
          <w:spacing w:val="9"/>
          <w:w w:val="105"/>
          <w:sz w:val="24"/>
          <w:szCs w:val="24"/>
        </w:rPr>
        <w:t xml:space="preserve"> </w:t>
      </w:r>
      <w:r w:rsidRPr="00633C48">
        <w:rPr>
          <w:rFonts w:cs="Times New Roman"/>
          <w:w w:val="105"/>
          <w:sz w:val="24"/>
          <w:szCs w:val="24"/>
        </w:rPr>
        <w:t>science</w:t>
      </w:r>
      <w:r w:rsidRPr="00633C48">
        <w:rPr>
          <w:rFonts w:cs="Times New Roman"/>
          <w:spacing w:val="9"/>
          <w:w w:val="105"/>
          <w:sz w:val="24"/>
          <w:szCs w:val="24"/>
        </w:rPr>
        <w:t xml:space="preserve"> </w:t>
      </w:r>
      <w:r w:rsidRPr="00633C48">
        <w:rPr>
          <w:rFonts w:cs="Times New Roman"/>
          <w:w w:val="105"/>
          <w:sz w:val="24"/>
          <w:szCs w:val="24"/>
        </w:rPr>
        <w:t>about</w:t>
      </w:r>
      <w:r w:rsidRPr="00633C48">
        <w:rPr>
          <w:rFonts w:cs="Times New Roman"/>
          <w:spacing w:val="9"/>
          <w:w w:val="105"/>
          <w:sz w:val="24"/>
          <w:szCs w:val="24"/>
        </w:rPr>
        <w:t xml:space="preserve"> </w:t>
      </w:r>
      <w:r w:rsidRPr="00633C48">
        <w:rPr>
          <w:rFonts w:cs="Times New Roman"/>
          <w:w w:val="105"/>
          <w:sz w:val="24"/>
          <w:szCs w:val="24"/>
        </w:rPr>
        <w:t>mathematical</w:t>
      </w:r>
      <w:r w:rsidRPr="00633C48">
        <w:rPr>
          <w:rFonts w:cs="Times New Roman"/>
          <w:spacing w:val="9"/>
          <w:w w:val="105"/>
          <w:sz w:val="24"/>
          <w:szCs w:val="24"/>
        </w:rPr>
        <w:t xml:space="preserve"> </w:t>
      </w:r>
      <w:r w:rsidRPr="00633C48">
        <w:rPr>
          <w:rFonts w:cs="Times New Roman"/>
          <w:w w:val="105"/>
          <w:sz w:val="24"/>
          <w:szCs w:val="24"/>
        </w:rPr>
        <w:t>proofs</w:t>
      </w:r>
      <w:r w:rsidRPr="00633C48">
        <w:rPr>
          <w:rFonts w:cs="Times New Roman"/>
          <w:spacing w:val="9"/>
          <w:w w:val="105"/>
          <w:sz w:val="24"/>
          <w:szCs w:val="24"/>
        </w:rPr>
        <w:t xml:space="preserve"> </w:t>
      </w:r>
      <w:hyperlink w:anchor="_bookmark15" w:history="1">
        <w:r w:rsidRPr="00633C48">
          <w:rPr>
            <w:rFonts w:cs="Times New Roman"/>
            <w:w w:val="105"/>
            <w:sz w:val="24"/>
            <w:szCs w:val="24"/>
          </w:rPr>
          <w:t>[SM13,</w:t>
        </w:r>
      </w:hyperlink>
      <w:r w:rsidRPr="00633C48">
        <w:rPr>
          <w:rFonts w:cs="Times New Roman"/>
          <w:spacing w:val="9"/>
          <w:w w:val="105"/>
          <w:sz w:val="24"/>
          <w:szCs w:val="24"/>
        </w:rPr>
        <w:t xml:space="preserve"> </w:t>
      </w:r>
      <w:hyperlink w:anchor="_bookmark16" w:history="1">
        <w:r w:rsidRPr="00633C48">
          <w:rPr>
            <w:rFonts w:cs="Times New Roman"/>
            <w:w w:val="105"/>
            <w:sz w:val="24"/>
            <w:szCs w:val="24"/>
          </w:rPr>
          <w:t>SM14,</w:t>
        </w:r>
      </w:hyperlink>
      <w:r w:rsidRPr="00633C48">
        <w:rPr>
          <w:rFonts w:cs="Times New Roman"/>
          <w:spacing w:val="9"/>
          <w:w w:val="105"/>
          <w:sz w:val="24"/>
          <w:szCs w:val="24"/>
        </w:rPr>
        <w:t xml:space="preserve"> </w:t>
      </w:r>
      <w:hyperlink w:anchor="_bookmark17" w:history="1">
        <w:r w:rsidRPr="00633C48">
          <w:rPr>
            <w:rFonts w:cs="Times New Roman"/>
            <w:w w:val="105"/>
            <w:sz w:val="24"/>
            <w:szCs w:val="24"/>
          </w:rPr>
          <w:t>Smi16]</w:t>
        </w:r>
      </w:hyperlink>
      <w:r w:rsidRPr="00633C48">
        <w:rPr>
          <w:rFonts w:cs="Times New Roman"/>
          <w:spacing w:val="9"/>
          <w:w w:val="105"/>
          <w:sz w:val="24"/>
          <w:szCs w:val="24"/>
        </w:rPr>
        <w:t xml:space="preserve"> </w:t>
      </w:r>
      <w:r w:rsidRPr="00633C48">
        <w:rPr>
          <w:rFonts w:cs="Times New Roman"/>
          <w:w w:val="105"/>
          <w:sz w:val="24"/>
          <w:szCs w:val="24"/>
        </w:rPr>
        <w:t>to</w:t>
      </w:r>
      <w:r w:rsidRPr="00633C48">
        <w:rPr>
          <w:rFonts w:cs="Times New Roman"/>
          <w:spacing w:val="9"/>
          <w:w w:val="105"/>
          <w:sz w:val="24"/>
          <w:szCs w:val="24"/>
        </w:rPr>
        <w:t xml:space="preserve"> </w:t>
      </w:r>
      <w:r w:rsidRPr="00633C48">
        <w:rPr>
          <w:rFonts w:cs="Times New Roman"/>
          <w:w w:val="105"/>
          <w:sz w:val="24"/>
          <w:szCs w:val="24"/>
        </w:rPr>
        <w:t>mathematical</w:t>
      </w:r>
      <w:r w:rsidRPr="00633C48">
        <w:rPr>
          <w:rFonts w:cs="Times New Roman"/>
          <w:spacing w:val="-51"/>
          <w:w w:val="105"/>
          <w:sz w:val="24"/>
          <w:szCs w:val="24"/>
        </w:rPr>
        <w:t xml:space="preserve"> </w:t>
      </w:r>
      <w:r w:rsidRPr="00633C48">
        <w:rPr>
          <w:rFonts w:cs="Times New Roman"/>
          <w:w w:val="105"/>
          <w:sz w:val="24"/>
          <w:szCs w:val="24"/>
        </w:rPr>
        <w:t>proofs</w:t>
      </w:r>
      <w:r w:rsidRPr="00633C48">
        <w:rPr>
          <w:rFonts w:cs="Times New Roman"/>
          <w:spacing w:val="19"/>
          <w:w w:val="105"/>
          <w:sz w:val="24"/>
          <w:szCs w:val="24"/>
        </w:rPr>
        <w:t xml:space="preserve"> </w:t>
      </w:r>
      <w:r w:rsidRPr="00633C48">
        <w:rPr>
          <w:rFonts w:cs="Times New Roman"/>
          <w:w w:val="105"/>
          <w:sz w:val="24"/>
          <w:szCs w:val="24"/>
        </w:rPr>
        <w:t>about</w:t>
      </w:r>
      <w:r w:rsidRPr="00633C48">
        <w:rPr>
          <w:rFonts w:cs="Times New Roman"/>
          <w:spacing w:val="19"/>
          <w:w w:val="105"/>
          <w:sz w:val="24"/>
          <w:szCs w:val="24"/>
        </w:rPr>
        <w:t xml:space="preserve"> </w:t>
      </w:r>
      <w:r w:rsidRPr="00633C48">
        <w:rPr>
          <w:rFonts w:cs="Times New Roman"/>
          <w:w w:val="105"/>
          <w:sz w:val="24"/>
          <w:szCs w:val="24"/>
        </w:rPr>
        <w:t>software</w:t>
      </w:r>
      <w:r w:rsidRPr="00633C48">
        <w:rPr>
          <w:rFonts w:cs="Times New Roman"/>
          <w:spacing w:val="19"/>
          <w:w w:val="105"/>
          <w:sz w:val="24"/>
          <w:szCs w:val="24"/>
        </w:rPr>
        <w:t xml:space="preserve"> </w:t>
      </w:r>
      <w:r w:rsidRPr="00633C48">
        <w:rPr>
          <w:rFonts w:cs="Times New Roman"/>
          <w:w w:val="105"/>
          <w:sz w:val="24"/>
          <w:szCs w:val="24"/>
        </w:rPr>
        <w:t>executing</w:t>
      </w:r>
      <w:r w:rsidRPr="00633C48">
        <w:rPr>
          <w:rFonts w:cs="Times New Roman"/>
          <w:spacing w:val="19"/>
          <w:w w:val="105"/>
          <w:sz w:val="24"/>
          <w:szCs w:val="24"/>
        </w:rPr>
        <w:t xml:space="preserve"> </w:t>
      </w:r>
      <w:r w:rsidRPr="00633C48">
        <w:rPr>
          <w:rFonts w:cs="Times New Roman"/>
          <w:w w:val="105"/>
          <w:sz w:val="24"/>
          <w:szCs w:val="24"/>
        </w:rPr>
        <w:t>in</w:t>
      </w:r>
      <w:r w:rsidRPr="00633C48">
        <w:rPr>
          <w:rFonts w:cs="Times New Roman"/>
          <w:spacing w:val="19"/>
          <w:w w:val="105"/>
          <w:sz w:val="24"/>
          <w:szCs w:val="24"/>
        </w:rPr>
        <w:t xml:space="preserve"> </w:t>
      </w:r>
      <w:r w:rsidRPr="00633C48">
        <w:rPr>
          <w:rFonts w:cs="Times New Roman"/>
          <w:w w:val="105"/>
          <w:sz w:val="24"/>
          <w:szCs w:val="24"/>
        </w:rPr>
        <w:t>distributed</w:t>
      </w:r>
      <w:r w:rsidRPr="00633C48">
        <w:rPr>
          <w:rFonts w:cs="Times New Roman"/>
          <w:spacing w:val="19"/>
          <w:w w:val="105"/>
          <w:sz w:val="24"/>
          <w:szCs w:val="24"/>
        </w:rPr>
        <w:t xml:space="preserve"> </w:t>
      </w:r>
      <w:r w:rsidRPr="00633C48">
        <w:rPr>
          <w:rFonts w:cs="Times New Roman"/>
          <w:w w:val="105"/>
          <w:sz w:val="24"/>
          <w:szCs w:val="24"/>
        </w:rPr>
        <w:t>systems,</w:t>
      </w:r>
      <w:r w:rsidRPr="00633C48">
        <w:rPr>
          <w:rFonts w:cs="Times New Roman"/>
          <w:spacing w:val="19"/>
          <w:w w:val="105"/>
          <w:sz w:val="24"/>
          <w:szCs w:val="24"/>
        </w:rPr>
        <w:t xml:space="preserve"> </w:t>
      </w:r>
      <w:r w:rsidRPr="00633C48">
        <w:rPr>
          <w:rFonts w:cs="Times New Roman"/>
          <w:w w:val="105"/>
          <w:sz w:val="24"/>
          <w:szCs w:val="24"/>
        </w:rPr>
        <w:t>as</w:t>
      </w:r>
      <w:r w:rsidRPr="00633C48">
        <w:rPr>
          <w:rFonts w:cs="Times New Roman"/>
          <w:spacing w:val="19"/>
          <w:w w:val="105"/>
          <w:sz w:val="24"/>
          <w:szCs w:val="24"/>
        </w:rPr>
        <w:t xml:space="preserve"> </w:t>
      </w:r>
      <w:r w:rsidRPr="00633C48">
        <w:rPr>
          <w:rFonts w:cs="Times New Roman"/>
          <w:w w:val="105"/>
          <w:sz w:val="24"/>
          <w:szCs w:val="24"/>
        </w:rPr>
        <w:t>are</w:t>
      </w:r>
      <w:r w:rsidRPr="00633C48">
        <w:rPr>
          <w:rFonts w:cs="Times New Roman"/>
          <w:spacing w:val="19"/>
          <w:w w:val="105"/>
          <w:sz w:val="24"/>
          <w:szCs w:val="24"/>
        </w:rPr>
        <w:t xml:space="preserve"> </w:t>
      </w:r>
      <w:r w:rsidRPr="00633C48">
        <w:rPr>
          <w:rFonts w:cs="Times New Roman"/>
          <w:w w:val="105"/>
          <w:sz w:val="24"/>
          <w:szCs w:val="24"/>
        </w:rPr>
        <w:t>given</w:t>
      </w:r>
      <w:r w:rsidRPr="00633C48">
        <w:rPr>
          <w:rFonts w:cs="Times New Roman"/>
          <w:spacing w:val="19"/>
          <w:w w:val="105"/>
          <w:sz w:val="24"/>
          <w:szCs w:val="24"/>
        </w:rPr>
        <w:t xml:space="preserve"> </w:t>
      </w:r>
      <w:r w:rsidRPr="00633C48">
        <w:rPr>
          <w:rFonts w:cs="Times New Roman"/>
          <w:w w:val="105"/>
          <w:sz w:val="24"/>
          <w:szCs w:val="24"/>
        </w:rPr>
        <w:t>in</w:t>
      </w:r>
      <w:r w:rsidRPr="00633C48">
        <w:rPr>
          <w:rFonts w:cs="Times New Roman"/>
          <w:spacing w:val="19"/>
          <w:w w:val="105"/>
          <w:sz w:val="24"/>
          <w:szCs w:val="24"/>
        </w:rPr>
        <w:t xml:space="preserve"> </w:t>
      </w:r>
      <w:r w:rsidRPr="00633C48">
        <w:rPr>
          <w:rFonts w:cs="Times New Roman"/>
          <w:w w:val="105"/>
          <w:sz w:val="24"/>
          <w:szCs w:val="24"/>
        </w:rPr>
        <w:t>Lynch’s</w:t>
      </w:r>
      <w:r w:rsidRPr="00633C48">
        <w:rPr>
          <w:rFonts w:cs="Times New Roman"/>
          <w:w w:val="99"/>
          <w:sz w:val="24"/>
          <w:szCs w:val="24"/>
        </w:rPr>
        <w:t xml:space="preserve"> </w:t>
      </w:r>
      <w:r w:rsidRPr="00633C48">
        <w:rPr>
          <w:rFonts w:cs="Times New Roman"/>
          <w:w w:val="105"/>
          <w:sz w:val="24"/>
          <w:szCs w:val="24"/>
        </w:rPr>
        <w:t xml:space="preserve">Distributed Algorithms  </w:t>
      </w:r>
      <w:hyperlink w:anchor="_bookmark9" w:history="1">
        <w:r w:rsidRPr="00633C48">
          <w:rPr>
            <w:rFonts w:cs="Times New Roman"/>
            <w:w w:val="105"/>
            <w:sz w:val="24"/>
            <w:szCs w:val="24"/>
          </w:rPr>
          <w:t>[Lyn</w:t>
        </w:r>
      </w:hyperlink>
      <w:r w:rsidRPr="00633C48">
        <w:rPr>
          <w:rFonts w:cs="Times New Roman"/>
          <w:w w:val="105"/>
          <w:sz w:val="24"/>
          <w:szCs w:val="24"/>
        </w:rPr>
        <w:t>96].</w:t>
      </w:r>
    </w:p>
    <w:p w:rsidR="00EB7D3F" w:rsidRDefault="00EB7D3F" w:rsidP="005E3411">
      <w:pPr>
        <w:spacing w:before="3"/>
        <w:jc w:val="both"/>
        <w:rPr>
          <w:rFonts w:ascii="Times New Roman" w:eastAsia="Times New Roman" w:hAnsi="Times New Roman" w:cs="Times New Roman"/>
          <w:sz w:val="24"/>
          <w:szCs w:val="24"/>
        </w:rPr>
      </w:pPr>
    </w:p>
    <w:p w:rsidR="00EB7D3F" w:rsidRPr="00B55226" w:rsidRDefault="00EB7D3F" w:rsidP="005E3411">
      <w:pPr>
        <w:spacing w:before="6"/>
        <w:jc w:val="both"/>
        <w:rPr>
          <w:rFonts w:ascii="Times New Roman" w:eastAsia="Times New Roman" w:hAnsi="Times New Roman" w:cs="Times New Roman"/>
          <w:sz w:val="24"/>
          <w:szCs w:val="24"/>
        </w:rPr>
      </w:pPr>
    </w:p>
    <w:p w:rsidR="00EB7D3F" w:rsidRPr="00B55226" w:rsidRDefault="005953F4" w:rsidP="005E3411">
      <w:pPr>
        <w:pStyle w:val="Heading3"/>
        <w:ind w:left="0"/>
        <w:jc w:val="both"/>
        <w:rPr>
          <w:rFonts w:ascii="Times New Roman" w:hAnsi="Times New Roman" w:cs="Times New Roman"/>
          <w:b w:val="0"/>
          <w:bCs w:val="0"/>
          <w:sz w:val="24"/>
          <w:szCs w:val="24"/>
        </w:rPr>
      </w:pPr>
      <w:bookmarkStart w:id="3" w:name="Outline_of_Related_Research"/>
      <w:bookmarkEnd w:id="3"/>
      <w:r>
        <w:rPr>
          <w:rFonts w:ascii="Times New Roman" w:hAnsi="Times New Roman" w:cs="Times New Roman"/>
          <w:sz w:val="24"/>
          <w:szCs w:val="24"/>
        </w:rPr>
        <w:t>2.2</w:t>
      </w:r>
      <w:r w:rsidR="0002436A" w:rsidRPr="00B55226">
        <w:rPr>
          <w:rFonts w:ascii="Times New Roman" w:hAnsi="Times New Roman" w:cs="Times New Roman"/>
          <w:sz w:val="24"/>
          <w:szCs w:val="24"/>
        </w:rPr>
        <w:t xml:space="preserve">    Outline of Related</w:t>
      </w:r>
      <w:r w:rsidR="0002436A" w:rsidRPr="00B55226">
        <w:rPr>
          <w:rFonts w:ascii="Times New Roman" w:hAnsi="Times New Roman" w:cs="Times New Roman"/>
          <w:spacing w:val="2"/>
          <w:sz w:val="24"/>
          <w:szCs w:val="24"/>
        </w:rPr>
        <w:t xml:space="preserve"> </w:t>
      </w:r>
      <w:r w:rsidR="0002436A" w:rsidRPr="00B55226">
        <w:rPr>
          <w:rFonts w:ascii="Times New Roman" w:hAnsi="Times New Roman" w:cs="Times New Roman"/>
          <w:sz w:val="24"/>
          <w:szCs w:val="24"/>
        </w:rPr>
        <w:t>Research</w:t>
      </w:r>
    </w:p>
    <w:p w:rsidR="0019483D" w:rsidRDefault="0019483D" w:rsidP="005E3411">
      <w:pPr>
        <w:pStyle w:val="BodyText"/>
        <w:spacing w:before="132" w:line="240" w:lineRule="exact"/>
        <w:ind w:left="0" w:right="968"/>
        <w:jc w:val="both"/>
        <w:rPr>
          <w:rFonts w:cs="Times New Roman"/>
          <w:w w:val="105"/>
          <w:sz w:val="24"/>
          <w:szCs w:val="24"/>
        </w:rPr>
      </w:pPr>
    </w:p>
    <w:p w:rsidR="00B72B77" w:rsidRDefault="00B72B77" w:rsidP="005E3411">
      <w:pPr>
        <w:pStyle w:val="BodyText"/>
        <w:spacing w:before="132" w:line="240" w:lineRule="exact"/>
        <w:ind w:left="0" w:right="968"/>
        <w:jc w:val="both"/>
        <w:rPr>
          <w:rFonts w:cs="Times New Roman"/>
          <w:w w:val="105"/>
          <w:sz w:val="24"/>
          <w:szCs w:val="24"/>
        </w:rPr>
      </w:pPr>
      <w:r>
        <w:rPr>
          <w:rFonts w:cs="Times New Roman"/>
          <w:w w:val="105"/>
          <w:sz w:val="24"/>
          <w:szCs w:val="24"/>
        </w:rPr>
        <w:t>2.2.1</w:t>
      </w:r>
      <w:r>
        <w:rPr>
          <w:rFonts w:cs="Times New Roman"/>
          <w:w w:val="105"/>
          <w:sz w:val="24"/>
          <w:szCs w:val="24"/>
        </w:rPr>
        <w:tab/>
        <w:t>Hadoop Platform</w:t>
      </w:r>
    </w:p>
    <w:p w:rsidR="00B72B77" w:rsidRDefault="00B72B77" w:rsidP="005E3411">
      <w:pPr>
        <w:pStyle w:val="BodyText"/>
        <w:spacing w:before="132" w:line="240" w:lineRule="exact"/>
        <w:ind w:left="0" w:right="968"/>
        <w:jc w:val="both"/>
        <w:rPr>
          <w:rFonts w:cs="Times New Roman"/>
          <w:w w:val="105"/>
          <w:sz w:val="24"/>
          <w:szCs w:val="24"/>
        </w:rPr>
      </w:pPr>
    </w:p>
    <w:p w:rsidR="00D61974" w:rsidRDefault="00B72B77" w:rsidP="005E3411">
      <w:pPr>
        <w:pStyle w:val="BodyText"/>
        <w:spacing w:before="132" w:line="240" w:lineRule="exact"/>
        <w:ind w:left="0" w:right="968" w:firstLine="720"/>
        <w:jc w:val="both"/>
        <w:rPr>
          <w:rFonts w:cs="Times New Roman"/>
          <w:w w:val="105"/>
          <w:sz w:val="24"/>
          <w:szCs w:val="24"/>
        </w:rPr>
      </w:pPr>
      <w:r>
        <w:rPr>
          <w:rFonts w:cs="Times New Roman"/>
          <w:w w:val="105"/>
          <w:sz w:val="24"/>
          <w:szCs w:val="24"/>
        </w:rPr>
        <w:t>H</w:t>
      </w:r>
      <w:r w:rsidR="0002436A" w:rsidRPr="00B55226">
        <w:rPr>
          <w:rFonts w:cs="Times New Roman"/>
          <w:w w:val="105"/>
          <w:sz w:val="24"/>
          <w:szCs w:val="24"/>
        </w:rPr>
        <w:t>adoop</w:t>
      </w:r>
      <w:r w:rsidR="0046651F">
        <w:rPr>
          <w:rFonts w:cs="Times New Roman"/>
          <w:w w:val="105"/>
          <w:sz w:val="24"/>
          <w:szCs w:val="24"/>
        </w:rPr>
        <w:t xml:space="preserve"> and its original pr</w:t>
      </w:r>
      <w:r w:rsidR="00357355">
        <w:rPr>
          <w:rFonts w:cs="Times New Roman"/>
          <w:spacing w:val="44"/>
          <w:w w:val="105"/>
          <w:sz w:val="24"/>
          <w:szCs w:val="24"/>
        </w:rPr>
        <w:t>ocessing engine, MapReduce</w:t>
      </w:r>
      <w:r w:rsidR="00AC301D">
        <w:rPr>
          <w:rFonts w:cs="Times New Roman"/>
          <w:spacing w:val="44"/>
          <w:w w:val="105"/>
          <w:sz w:val="24"/>
          <w:szCs w:val="24"/>
        </w:rPr>
        <w:t xml:space="preserve">, have been </w:t>
      </w:r>
      <w:r w:rsidR="0002436A" w:rsidRPr="00B55226">
        <w:rPr>
          <w:rFonts w:cs="Times New Roman"/>
          <w:w w:val="105"/>
          <w:sz w:val="24"/>
          <w:szCs w:val="24"/>
        </w:rPr>
        <w:t>very</w:t>
      </w:r>
      <w:r w:rsidR="0002436A" w:rsidRPr="00B55226">
        <w:rPr>
          <w:rFonts w:cs="Times New Roman"/>
          <w:spacing w:val="44"/>
          <w:w w:val="105"/>
          <w:sz w:val="24"/>
          <w:szCs w:val="24"/>
        </w:rPr>
        <w:t xml:space="preserve"> </w:t>
      </w:r>
      <w:r w:rsidR="0002436A" w:rsidRPr="00B55226">
        <w:rPr>
          <w:rFonts w:cs="Times New Roman"/>
          <w:w w:val="105"/>
          <w:sz w:val="24"/>
          <w:szCs w:val="24"/>
        </w:rPr>
        <w:t>useful</w:t>
      </w:r>
      <w:r w:rsidR="0002436A" w:rsidRPr="00B55226">
        <w:rPr>
          <w:rFonts w:cs="Times New Roman"/>
          <w:spacing w:val="44"/>
          <w:w w:val="105"/>
          <w:sz w:val="24"/>
          <w:szCs w:val="24"/>
        </w:rPr>
        <w:t xml:space="preserve"> </w:t>
      </w:r>
      <w:r w:rsidR="009349AA">
        <w:rPr>
          <w:rFonts w:cs="Times New Roman"/>
          <w:spacing w:val="44"/>
          <w:w w:val="105"/>
          <w:sz w:val="24"/>
          <w:szCs w:val="24"/>
        </w:rPr>
        <w:t>tool</w:t>
      </w:r>
      <w:r w:rsidR="00AC301D">
        <w:rPr>
          <w:rFonts w:cs="Times New Roman"/>
          <w:spacing w:val="44"/>
          <w:w w:val="105"/>
          <w:sz w:val="24"/>
          <w:szCs w:val="24"/>
        </w:rPr>
        <w:t>s</w:t>
      </w:r>
      <w:r w:rsidR="009349AA">
        <w:rPr>
          <w:rFonts w:cs="Times New Roman"/>
          <w:spacing w:val="44"/>
          <w:w w:val="105"/>
          <w:sz w:val="24"/>
          <w:szCs w:val="24"/>
        </w:rPr>
        <w:t xml:space="preserve"> </w:t>
      </w:r>
      <w:r w:rsidR="0002436A" w:rsidRPr="00B55226">
        <w:rPr>
          <w:rFonts w:cs="Times New Roman"/>
          <w:w w:val="105"/>
          <w:sz w:val="24"/>
          <w:szCs w:val="24"/>
        </w:rPr>
        <w:t>in</w:t>
      </w:r>
      <w:r w:rsidR="0002436A" w:rsidRPr="00B55226">
        <w:rPr>
          <w:rFonts w:cs="Times New Roman"/>
          <w:w w:val="106"/>
          <w:sz w:val="24"/>
          <w:szCs w:val="24"/>
        </w:rPr>
        <w:t xml:space="preserve"> </w:t>
      </w:r>
      <w:r w:rsidR="009349AA">
        <w:rPr>
          <w:rFonts w:cs="Times New Roman"/>
          <w:w w:val="106"/>
          <w:sz w:val="24"/>
          <w:szCs w:val="24"/>
        </w:rPr>
        <w:t>b</w:t>
      </w:r>
      <w:r w:rsidR="0002436A" w:rsidRPr="00B55226">
        <w:rPr>
          <w:rFonts w:cs="Times New Roman"/>
          <w:w w:val="105"/>
          <w:sz w:val="24"/>
          <w:szCs w:val="24"/>
        </w:rPr>
        <w:t>ioinformatics</w:t>
      </w:r>
      <w:r w:rsidR="00D61974">
        <w:rPr>
          <w:rFonts w:cs="Times New Roman"/>
          <w:w w:val="105"/>
          <w:sz w:val="24"/>
          <w:szCs w:val="24"/>
        </w:rPr>
        <w:t xml:space="preserve"> </w:t>
      </w:r>
      <w:r w:rsidR="0002436A" w:rsidRPr="00B55226">
        <w:rPr>
          <w:rFonts w:cs="Times New Roman"/>
          <w:spacing w:val="-50"/>
          <w:w w:val="105"/>
          <w:sz w:val="24"/>
          <w:szCs w:val="24"/>
        </w:rPr>
        <w:t xml:space="preserve"> </w:t>
      </w:r>
      <w:hyperlink w:anchor="_bookmark18" w:history="1">
        <w:r w:rsidR="0002436A" w:rsidRPr="00B55226">
          <w:rPr>
            <w:rFonts w:cs="Times New Roman"/>
            <w:spacing w:val="-4"/>
            <w:w w:val="105"/>
            <w:sz w:val="24"/>
            <w:szCs w:val="24"/>
          </w:rPr>
          <w:t>[Tay10,</w:t>
        </w:r>
      </w:hyperlink>
      <w:r w:rsidR="0002436A" w:rsidRPr="00B55226">
        <w:rPr>
          <w:rFonts w:cs="Times New Roman"/>
          <w:spacing w:val="-4"/>
          <w:w w:val="105"/>
          <w:sz w:val="24"/>
          <w:szCs w:val="24"/>
        </w:rPr>
        <w:t xml:space="preserve">  </w:t>
      </w:r>
      <w:hyperlink w:anchor="_bookmark6" w:history="1">
        <w:r w:rsidR="0002436A" w:rsidRPr="00B55226">
          <w:rPr>
            <w:rFonts w:cs="Times New Roman"/>
            <w:w w:val="105"/>
            <w:sz w:val="24"/>
            <w:szCs w:val="24"/>
          </w:rPr>
          <w:t>FPRCG17]</w:t>
        </w:r>
      </w:hyperlink>
      <w:r w:rsidR="0002436A" w:rsidRPr="00B55226">
        <w:rPr>
          <w:rFonts w:cs="Times New Roman"/>
          <w:w w:val="105"/>
          <w:sz w:val="24"/>
          <w:szCs w:val="24"/>
        </w:rPr>
        <w:t xml:space="preserve"> and computational medicine </w:t>
      </w:r>
      <w:r w:rsidR="0002436A" w:rsidRPr="00B55226">
        <w:rPr>
          <w:rFonts w:cs="Times New Roman"/>
          <w:spacing w:val="21"/>
          <w:w w:val="105"/>
          <w:sz w:val="24"/>
          <w:szCs w:val="24"/>
        </w:rPr>
        <w:t xml:space="preserve"> </w:t>
      </w:r>
      <w:hyperlink w:anchor="_bookmark19" w:history="1">
        <w:r w:rsidR="0002436A" w:rsidRPr="00B55226">
          <w:rPr>
            <w:rFonts w:cs="Times New Roman"/>
            <w:w w:val="105"/>
            <w:sz w:val="24"/>
            <w:szCs w:val="24"/>
          </w:rPr>
          <w:t>[WLL</w:t>
        </w:r>
        <w:r w:rsidR="0002436A" w:rsidRPr="00B55226">
          <w:rPr>
            <w:rFonts w:cs="Times New Roman"/>
            <w:w w:val="105"/>
            <w:position w:val="7"/>
            <w:sz w:val="24"/>
            <w:szCs w:val="24"/>
          </w:rPr>
          <w:t>+</w:t>
        </w:r>
      </w:hyperlink>
      <w:r w:rsidR="0002436A" w:rsidRPr="00B55226">
        <w:rPr>
          <w:rFonts w:cs="Times New Roman"/>
          <w:w w:val="105"/>
          <w:sz w:val="24"/>
          <w:szCs w:val="24"/>
        </w:rPr>
        <w:t>11]</w:t>
      </w:r>
      <w:r w:rsidR="009349AA">
        <w:rPr>
          <w:rFonts w:cs="Times New Roman"/>
          <w:w w:val="105"/>
          <w:sz w:val="24"/>
          <w:szCs w:val="24"/>
        </w:rPr>
        <w:t xml:space="preserve"> research</w:t>
      </w:r>
      <w:r w:rsidR="0002436A" w:rsidRPr="00B55226">
        <w:rPr>
          <w:rFonts w:cs="Times New Roman"/>
          <w:w w:val="105"/>
          <w:sz w:val="24"/>
          <w:szCs w:val="24"/>
        </w:rPr>
        <w:t>.</w:t>
      </w:r>
      <w:r w:rsidR="009349AA">
        <w:rPr>
          <w:rFonts w:cs="Times New Roman"/>
          <w:w w:val="105"/>
          <w:sz w:val="24"/>
          <w:szCs w:val="24"/>
        </w:rPr>
        <w:t xml:space="preserve"> </w:t>
      </w:r>
      <w:r w:rsidR="00357355">
        <w:rPr>
          <w:rFonts w:cs="Times New Roman"/>
          <w:w w:val="105"/>
          <w:sz w:val="24"/>
          <w:szCs w:val="24"/>
        </w:rPr>
        <w:t xml:space="preserve">MapReduce </w:t>
      </w:r>
      <w:r w:rsidR="00973C21">
        <w:rPr>
          <w:rFonts w:cs="Times New Roman"/>
          <w:w w:val="105"/>
          <w:sz w:val="24"/>
          <w:szCs w:val="24"/>
        </w:rPr>
        <w:t xml:space="preserve">has been useful </w:t>
      </w:r>
      <w:r w:rsidR="009349AA">
        <w:rPr>
          <w:rFonts w:cs="Times New Roman"/>
          <w:w w:val="105"/>
          <w:sz w:val="24"/>
          <w:szCs w:val="24"/>
        </w:rPr>
        <w:t xml:space="preserve">in </w:t>
      </w:r>
      <w:r w:rsidR="0002436A" w:rsidRPr="00B55226">
        <w:rPr>
          <w:rFonts w:cs="Times New Roman"/>
          <w:w w:val="105"/>
          <w:sz w:val="24"/>
          <w:szCs w:val="24"/>
        </w:rPr>
        <w:t>finding</w:t>
      </w:r>
      <w:r w:rsidR="0002436A" w:rsidRPr="00B55226">
        <w:rPr>
          <w:rFonts w:cs="Times New Roman"/>
          <w:spacing w:val="-8"/>
          <w:w w:val="105"/>
          <w:sz w:val="24"/>
          <w:szCs w:val="24"/>
        </w:rPr>
        <w:t xml:space="preserve"> </w:t>
      </w:r>
      <w:r w:rsidR="0002436A" w:rsidRPr="00B55226">
        <w:rPr>
          <w:rFonts w:cs="Times New Roman"/>
          <w:w w:val="105"/>
          <w:sz w:val="24"/>
          <w:szCs w:val="24"/>
        </w:rPr>
        <w:t>biomarkers</w:t>
      </w:r>
      <w:r w:rsidR="00973C21">
        <w:rPr>
          <w:rFonts w:cs="Times New Roman"/>
          <w:w w:val="105"/>
          <w:sz w:val="24"/>
          <w:szCs w:val="24"/>
        </w:rPr>
        <w:t xml:space="preserve"> in support of </w:t>
      </w:r>
      <w:r w:rsidR="0002436A" w:rsidRPr="00B55226">
        <w:rPr>
          <w:rFonts w:cs="Times New Roman"/>
          <w:w w:val="105"/>
          <w:sz w:val="24"/>
          <w:szCs w:val="24"/>
        </w:rPr>
        <w:t>survival</w:t>
      </w:r>
      <w:r w:rsidR="0002436A" w:rsidRPr="00B55226">
        <w:rPr>
          <w:rFonts w:cs="Times New Roman"/>
          <w:spacing w:val="-8"/>
          <w:w w:val="105"/>
          <w:sz w:val="24"/>
          <w:szCs w:val="24"/>
        </w:rPr>
        <w:t xml:space="preserve"> </w:t>
      </w:r>
      <w:r w:rsidR="0002436A" w:rsidRPr="00B55226">
        <w:rPr>
          <w:rFonts w:cs="Times New Roman"/>
          <w:w w:val="105"/>
          <w:sz w:val="24"/>
          <w:szCs w:val="24"/>
        </w:rPr>
        <w:t>analysis</w:t>
      </w:r>
      <w:r w:rsidR="00357355">
        <w:rPr>
          <w:rFonts w:cs="Times New Roman"/>
          <w:w w:val="105"/>
          <w:sz w:val="24"/>
          <w:szCs w:val="24"/>
        </w:rPr>
        <w:t xml:space="preserve"> </w:t>
      </w:r>
      <w:r w:rsidR="0002436A" w:rsidRPr="00B55226">
        <w:rPr>
          <w:rFonts w:cs="Times New Roman"/>
          <w:w w:val="105"/>
          <w:sz w:val="24"/>
          <w:szCs w:val="24"/>
        </w:rPr>
        <w:t>[Ro</w:t>
      </w:r>
      <w:hyperlink w:anchor="_bookmark12" w:history="1">
        <w:r w:rsidR="0002436A" w:rsidRPr="00B55226">
          <w:rPr>
            <w:rFonts w:cs="Times New Roman"/>
            <w:w w:val="105"/>
            <w:sz w:val="24"/>
            <w:szCs w:val="24"/>
          </w:rPr>
          <w:t>d15].</w:t>
        </w:r>
      </w:hyperlink>
      <w:r w:rsidR="00357355">
        <w:rPr>
          <w:rFonts w:cs="Times New Roman"/>
          <w:w w:val="105"/>
          <w:sz w:val="24"/>
          <w:szCs w:val="24"/>
        </w:rPr>
        <w:t xml:space="preserve"> </w:t>
      </w:r>
      <w:r w:rsidR="009349AA">
        <w:rPr>
          <w:rFonts w:cs="Times New Roman"/>
          <w:w w:val="105"/>
          <w:sz w:val="24"/>
          <w:szCs w:val="24"/>
        </w:rPr>
        <w:t>S</w:t>
      </w:r>
      <w:r w:rsidR="00357355" w:rsidRPr="00B55226">
        <w:rPr>
          <w:rFonts w:cs="Times New Roman"/>
          <w:w w:val="105"/>
          <w:sz w:val="24"/>
          <w:szCs w:val="24"/>
        </w:rPr>
        <w:t>urvival analysis and Hadoop has provided insight</w:t>
      </w:r>
      <w:r w:rsidR="009349AA">
        <w:rPr>
          <w:rFonts w:cs="Times New Roman"/>
          <w:w w:val="105"/>
          <w:sz w:val="24"/>
          <w:szCs w:val="24"/>
        </w:rPr>
        <w:t>s</w:t>
      </w:r>
      <w:r w:rsidR="00357355" w:rsidRPr="00B55226">
        <w:rPr>
          <w:rFonts w:cs="Times New Roman"/>
          <w:w w:val="105"/>
          <w:sz w:val="24"/>
          <w:szCs w:val="24"/>
        </w:rPr>
        <w:t xml:space="preserve"> useful to</w:t>
      </w:r>
      <w:r w:rsidR="00357355" w:rsidRPr="00B55226">
        <w:rPr>
          <w:rFonts w:cs="Times New Roman"/>
          <w:spacing w:val="-16"/>
          <w:w w:val="105"/>
          <w:sz w:val="24"/>
          <w:szCs w:val="24"/>
        </w:rPr>
        <w:t xml:space="preserve"> </w:t>
      </w:r>
      <w:r w:rsidR="00357355" w:rsidRPr="00B55226">
        <w:rPr>
          <w:rFonts w:cs="Times New Roman"/>
          <w:w w:val="105"/>
          <w:sz w:val="24"/>
          <w:szCs w:val="24"/>
        </w:rPr>
        <w:t>both</w:t>
      </w:r>
      <w:r w:rsidR="00357355" w:rsidRPr="00B55226">
        <w:rPr>
          <w:rFonts w:cs="Times New Roman"/>
          <w:w w:val="112"/>
          <w:sz w:val="24"/>
          <w:szCs w:val="24"/>
        </w:rPr>
        <w:t xml:space="preserve"> </w:t>
      </w:r>
      <w:r w:rsidR="00D5544E">
        <w:rPr>
          <w:rFonts w:cs="Times New Roman"/>
          <w:w w:val="105"/>
          <w:sz w:val="24"/>
          <w:szCs w:val="24"/>
        </w:rPr>
        <w:t>insurance and health care [</w:t>
      </w:r>
      <w:hyperlink w:anchor="_bookmark2" w:history="1">
        <w:r w:rsidR="00357355" w:rsidRPr="00B55226">
          <w:rPr>
            <w:rFonts w:cs="Times New Roman"/>
            <w:w w:val="105"/>
            <w:sz w:val="24"/>
            <w:szCs w:val="24"/>
          </w:rPr>
          <w:t>BGK</w:t>
        </w:r>
        <w:r w:rsidR="00357355" w:rsidRPr="00B55226">
          <w:rPr>
            <w:rFonts w:cs="Times New Roman"/>
            <w:w w:val="105"/>
            <w:position w:val="7"/>
            <w:sz w:val="24"/>
            <w:szCs w:val="24"/>
          </w:rPr>
          <w:t>+</w:t>
        </w:r>
        <w:r w:rsidR="00357355" w:rsidRPr="00B55226">
          <w:rPr>
            <w:rFonts w:cs="Times New Roman"/>
            <w:w w:val="105"/>
            <w:sz w:val="24"/>
            <w:szCs w:val="24"/>
          </w:rPr>
          <w:t>16,</w:t>
        </w:r>
      </w:hyperlink>
      <w:r w:rsidR="00357355" w:rsidRPr="00B55226">
        <w:rPr>
          <w:rFonts w:cs="Times New Roman"/>
          <w:w w:val="105"/>
          <w:sz w:val="24"/>
          <w:szCs w:val="24"/>
        </w:rPr>
        <w:t xml:space="preserve">  </w:t>
      </w:r>
      <w:r w:rsidR="00357355" w:rsidRPr="00B55226">
        <w:rPr>
          <w:rFonts w:cs="Times New Roman"/>
          <w:spacing w:val="37"/>
          <w:w w:val="105"/>
          <w:sz w:val="24"/>
          <w:szCs w:val="24"/>
        </w:rPr>
        <w:t xml:space="preserve"> </w:t>
      </w:r>
      <w:hyperlink w:anchor="_bookmark7" w:history="1">
        <w:r w:rsidR="00357355" w:rsidRPr="00B55226">
          <w:rPr>
            <w:rFonts w:cs="Times New Roman"/>
            <w:w w:val="105"/>
            <w:sz w:val="24"/>
            <w:szCs w:val="24"/>
          </w:rPr>
          <w:t>h</w:t>
        </w:r>
      </w:hyperlink>
      <w:r w:rsidR="00357355" w:rsidRPr="00B55226">
        <w:rPr>
          <w:rFonts w:cs="Times New Roman"/>
          <w:w w:val="105"/>
          <w:sz w:val="24"/>
          <w:szCs w:val="24"/>
        </w:rPr>
        <w:t>tt].</w:t>
      </w:r>
      <w:r w:rsidR="00D61974">
        <w:rPr>
          <w:rFonts w:cs="Times New Roman"/>
          <w:w w:val="105"/>
          <w:sz w:val="24"/>
          <w:szCs w:val="24"/>
        </w:rPr>
        <w:t xml:space="preserve"> </w:t>
      </w:r>
      <w:r w:rsidR="00D61974" w:rsidRPr="00B55226">
        <w:rPr>
          <w:rFonts w:cs="Times New Roman"/>
          <w:w w:val="105"/>
          <w:sz w:val="24"/>
          <w:szCs w:val="24"/>
        </w:rPr>
        <w:t>Researchers</w:t>
      </w:r>
      <w:r w:rsidR="00D61974" w:rsidRPr="00B55226">
        <w:rPr>
          <w:rFonts w:cs="Times New Roman"/>
          <w:spacing w:val="25"/>
          <w:w w:val="105"/>
          <w:sz w:val="24"/>
          <w:szCs w:val="24"/>
        </w:rPr>
        <w:t xml:space="preserve"> </w:t>
      </w:r>
      <w:r w:rsidR="00D61974" w:rsidRPr="00B55226">
        <w:rPr>
          <w:rFonts w:cs="Times New Roman"/>
          <w:spacing w:val="-3"/>
          <w:w w:val="105"/>
          <w:sz w:val="24"/>
          <w:szCs w:val="24"/>
        </w:rPr>
        <w:t>have</w:t>
      </w:r>
      <w:r w:rsidR="00D61974" w:rsidRPr="00B55226">
        <w:rPr>
          <w:rFonts w:cs="Times New Roman"/>
          <w:spacing w:val="26"/>
          <w:w w:val="105"/>
          <w:sz w:val="24"/>
          <w:szCs w:val="24"/>
        </w:rPr>
        <w:t xml:space="preserve"> </w:t>
      </w:r>
      <w:r w:rsidR="00D61974" w:rsidRPr="00B55226">
        <w:rPr>
          <w:rFonts w:cs="Times New Roman"/>
          <w:w w:val="105"/>
          <w:sz w:val="24"/>
          <w:szCs w:val="24"/>
        </w:rPr>
        <w:t>used</w:t>
      </w:r>
      <w:r w:rsidR="00D61974" w:rsidRPr="00B55226">
        <w:rPr>
          <w:rFonts w:cs="Times New Roman"/>
          <w:spacing w:val="25"/>
          <w:w w:val="105"/>
          <w:sz w:val="24"/>
          <w:szCs w:val="24"/>
        </w:rPr>
        <w:t xml:space="preserve"> </w:t>
      </w:r>
      <w:r w:rsidR="00D61974" w:rsidRPr="00B55226">
        <w:rPr>
          <w:rFonts w:cs="Times New Roman"/>
          <w:w w:val="105"/>
          <w:sz w:val="24"/>
          <w:szCs w:val="24"/>
        </w:rPr>
        <w:t>survival</w:t>
      </w:r>
      <w:r w:rsidR="00D61974" w:rsidRPr="00B55226">
        <w:rPr>
          <w:rFonts w:cs="Times New Roman"/>
          <w:spacing w:val="25"/>
          <w:w w:val="105"/>
          <w:sz w:val="24"/>
          <w:szCs w:val="24"/>
        </w:rPr>
        <w:t xml:space="preserve"> </w:t>
      </w:r>
      <w:r w:rsidR="00D61974" w:rsidRPr="00B55226">
        <w:rPr>
          <w:rFonts w:cs="Times New Roman"/>
          <w:w w:val="105"/>
          <w:sz w:val="24"/>
          <w:szCs w:val="24"/>
        </w:rPr>
        <w:t>analysis</w:t>
      </w:r>
      <w:r w:rsidR="00D61974" w:rsidRPr="00B55226">
        <w:rPr>
          <w:rFonts w:cs="Times New Roman"/>
          <w:spacing w:val="26"/>
          <w:w w:val="105"/>
          <w:sz w:val="24"/>
          <w:szCs w:val="24"/>
        </w:rPr>
        <w:t xml:space="preserve"> </w:t>
      </w:r>
      <w:r w:rsidR="00D61974" w:rsidRPr="00B55226">
        <w:rPr>
          <w:rFonts w:cs="Times New Roman"/>
          <w:w w:val="105"/>
          <w:sz w:val="24"/>
          <w:szCs w:val="24"/>
        </w:rPr>
        <w:t>in</w:t>
      </w:r>
      <w:r w:rsidR="00D61974" w:rsidRPr="00B55226">
        <w:rPr>
          <w:rFonts w:cs="Times New Roman"/>
          <w:spacing w:val="25"/>
          <w:w w:val="105"/>
          <w:sz w:val="24"/>
          <w:szCs w:val="24"/>
        </w:rPr>
        <w:t xml:space="preserve"> </w:t>
      </w:r>
      <w:r w:rsidR="00D61974" w:rsidRPr="00B55226">
        <w:rPr>
          <w:rFonts w:cs="Times New Roman"/>
          <w:w w:val="105"/>
          <w:sz w:val="24"/>
          <w:szCs w:val="24"/>
        </w:rPr>
        <w:t>development</w:t>
      </w:r>
      <w:r w:rsidR="00D61974" w:rsidRPr="00B55226">
        <w:rPr>
          <w:rFonts w:cs="Times New Roman"/>
          <w:spacing w:val="25"/>
          <w:w w:val="105"/>
          <w:sz w:val="24"/>
          <w:szCs w:val="24"/>
        </w:rPr>
        <w:t xml:space="preserve"> </w:t>
      </w:r>
      <w:r w:rsidR="00D61974" w:rsidRPr="00B55226">
        <w:rPr>
          <w:rFonts w:cs="Times New Roman"/>
          <w:w w:val="105"/>
          <w:sz w:val="24"/>
          <w:szCs w:val="24"/>
        </w:rPr>
        <w:t>of</w:t>
      </w:r>
      <w:r w:rsidR="00D61974" w:rsidRPr="00B55226">
        <w:rPr>
          <w:rFonts w:cs="Times New Roman"/>
          <w:spacing w:val="26"/>
          <w:w w:val="105"/>
          <w:sz w:val="24"/>
          <w:szCs w:val="24"/>
        </w:rPr>
        <w:t xml:space="preserve"> </w:t>
      </w:r>
      <w:r w:rsidR="00D61974" w:rsidRPr="00B55226">
        <w:rPr>
          <w:rFonts w:cs="Times New Roman"/>
          <w:w w:val="105"/>
          <w:sz w:val="24"/>
          <w:szCs w:val="24"/>
        </w:rPr>
        <w:t>a</w:t>
      </w:r>
      <w:r w:rsidR="00D61974" w:rsidRPr="00B55226">
        <w:rPr>
          <w:rFonts w:cs="Times New Roman"/>
          <w:spacing w:val="25"/>
          <w:w w:val="105"/>
          <w:sz w:val="24"/>
          <w:szCs w:val="24"/>
        </w:rPr>
        <w:t xml:space="preserve"> </w:t>
      </w:r>
      <w:r w:rsidR="00D61974" w:rsidRPr="00B55226">
        <w:rPr>
          <w:rFonts w:cs="Times New Roman"/>
          <w:w w:val="105"/>
          <w:sz w:val="24"/>
          <w:szCs w:val="24"/>
        </w:rPr>
        <w:t>test</w:t>
      </w:r>
      <w:r w:rsidR="00D61974" w:rsidRPr="00B55226">
        <w:rPr>
          <w:rFonts w:cs="Times New Roman"/>
          <w:spacing w:val="25"/>
          <w:w w:val="105"/>
          <w:sz w:val="24"/>
          <w:szCs w:val="24"/>
        </w:rPr>
        <w:t xml:space="preserve"> </w:t>
      </w:r>
      <w:r w:rsidR="00D61974" w:rsidRPr="00B55226">
        <w:rPr>
          <w:rFonts w:cs="Times New Roman"/>
          <w:w w:val="105"/>
          <w:sz w:val="24"/>
          <w:szCs w:val="24"/>
        </w:rPr>
        <w:t>refining</w:t>
      </w:r>
      <w:r w:rsidR="00D61974" w:rsidRPr="00B55226">
        <w:rPr>
          <w:rFonts w:cs="Times New Roman"/>
          <w:spacing w:val="25"/>
          <w:w w:val="105"/>
          <w:sz w:val="24"/>
          <w:szCs w:val="24"/>
        </w:rPr>
        <w:t xml:space="preserve"> </w:t>
      </w:r>
      <w:r w:rsidR="00D61974" w:rsidRPr="00B55226">
        <w:rPr>
          <w:rFonts w:cs="Times New Roman"/>
          <w:w w:val="105"/>
          <w:sz w:val="24"/>
          <w:szCs w:val="24"/>
        </w:rPr>
        <w:t>a</w:t>
      </w:r>
      <w:r w:rsidR="00D61974" w:rsidRPr="00B55226">
        <w:rPr>
          <w:rFonts w:cs="Times New Roman"/>
          <w:w w:val="112"/>
          <w:sz w:val="24"/>
          <w:szCs w:val="24"/>
        </w:rPr>
        <w:t xml:space="preserve"> </w:t>
      </w:r>
      <w:r w:rsidR="00D61974" w:rsidRPr="00B55226">
        <w:rPr>
          <w:rFonts w:cs="Times New Roman"/>
          <w:w w:val="105"/>
          <w:sz w:val="24"/>
          <w:szCs w:val="24"/>
        </w:rPr>
        <w:t>diagnosis of myocardial infarction[APC</w:t>
      </w:r>
      <w:hyperlink w:anchor="_bookmark0" w:history="1">
        <w:r w:rsidR="00D61974" w:rsidRPr="00B55226">
          <w:rPr>
            <w:rFonts w:cs="Times New Roman"/>
            <w:w w:val="105"/>
            <w:position w:val="7"/>
            <w:sz w:val="24"/>
            <w:szCs w:val="24"/>
          </w:rPr>
          <w:t>+</w:t>
        </w:r>
      </w:hyperlink>
      <w:r w:rsidR="00D61974" w:rsidRPr="00B55226">
        <w:rPr>
          <w:rFonts w:cs="Times New Roman"/>
          <w:w w:val="105"/>
          <w:sz w:val="24"/>
          <w:szCs w:val="24"/>
        </w:rPr>
        <w:t xml:space="preserve">07]. Odom et al.  </w:t>
      </w:r>
      <w:hyperlink w:anchor="_bookmark8" w:history="1">
        <w:r w:rsidR="00D61974" w:rsidRPr="00B55226">
          <w:rPr>
            <w:rFonts w:cs="Times New Roman"/>
            <w:w w:val="105"/>
            <w:sz w:val="24"/>
            <w:szCs w:val="24"/>
          </w:rPr>
          <w:t>[KSS</w:t>
        </w:r>
        <w:r w:rsidR="00D61974" w:rsidRPr="00B55226">
          <w:rPr>
            <w:rFonts w:cs="Times New Roman"/>
            <w:w w:val="105"/>
            <w:position w:val="7"/>
            <w:sz w:val="24"/>
            <w:szCs w:val="24"/>
          </w:rPr>
          <w:t>+</w:t>
        </w:r>
        <w:r w:rsidR="00D61974" w:rsidRPr="00B55226">
          <w:rPr>
            <w:rFonts w:cs="Times New Roman"/>
            <w:w w:val="105"/>
            <w:sz w:val="24"/>
            <w:szCs w:val="24"/>
          </w:rPr>
          <w:t>15]</w:t>
        </w:r>
      </w:hyperlink>
      <w:r w:rsidR="00D61974" w:rsidRPr="00B55226">
        <w:rPr>
          <w:rFonts w:cs="Times New Roman"/>
          <w:w w:val="105"/>
          <w:sz w:val="24"/>
          <w:szCs w:val="24"/>
        </w:rPr>
        <w:t xml:space="preserve"> </w:t>
      </w:r>
      <w:r w:rsidR="00D61974" w:rsidRPr="00B55226">
        <w:rPr>
          <w:rFonts w:cs="Times New Roman"/>
          <w:spacing w:val="22"/>
          <w:w w:val="105"/>
          <w:sz w:val="24"/>
          <w:szCs w:val="24"/>
        </w:rPr>
        <w:t xml:space="preserve"> </w:t>
      </w:r>
      <w:r w:rsidR="00D61974" w:rsidRPr="00B55226">
        <w:rPr>
          <w:rFonts w:cs="Times New Roman"/>
          <w:w w:val="105"/>
          <w:sz w:val="24"/>
          <w:szCs w:val="24"/>
        </w:rPr>
        <w:t>developed a breath test for</w:t>
      </w:r>
      <w:r w:rsidR="00D61974" w:rsidRPr="00B55226">
        <w:rPr>
          <w:rFonts w:cs="Times New Roman"/>
          <w:spacing w:val="-8"/>
          <w:w w:val="105"/>
          <w:sz w:val="24"/>
          <w:szCs w:val="24"/>
        </w:rPr>
        <w:t xml:space="preserve"> </w:t>
      </w:r>
      <w:r w:rsidR="00D61974" w:rsidRPr="00B55226">
        <w:rPr>
          <w:rFonts w:cs="Times New Roman"/>
          <w:w w:val="105"/>
          <w:sz w:val="24"/>
          <w:szCs w:val="24"/>
        </w:rPr>
        <w:t>malaria.</w:t>
      </w:r>
    </w:p>
    <w:p w:rsidR="00357355" w:rsidRDefault="00357355" w:rsidP="005E3411">
      <w:pPr>
        <w:pStyle w:val="BodyText"/>
        <w:spacing w:before="132" w:line="240" w:lineRule="exact"/>
        <w:ind w:left="0" w:right="968" w:firstLine="720"/>
        <w:jc w:val="both"/>
        <w:rPr>
          <w:rFonts w:cs="Times New Roman"/>
          <w:w w:val="105"/>
          <w:sz w:val="24"/>
          <w:szCs w:val="24"/>
        </w:rPr>
      </w:pPr>
      <w:r>
        <w:rPr>
          <w:rFonts w:cs="Times New Roman"/>
          <w:w w:val="105"/>
          <w:sz w:val="24"/>
          <w:szCs w:val="24"/>
        </w:rPr>
        <w:t xml:space="preserve">However, practitioners have bumped into performance thresholds using MapReduce for particular types of large workloads. These problems </w:t>
      </w:r>
      <w:r w:rsidR="009349AA">
        <w:rPr>
          <w:rFonts w:cs="Times New Roman"/>
          <w:w w:val="105"/>
          <w:sz w:val="24"/>
          <w:szCs w:val="24"/>
        </w:rPr>
        <w:t>involve s</w:t>
      </w:r>
      <w:r>
        <w:rPr>
          <w:rFonts w:cs="Times New Roman"/>
          <w:w w:val="105"/>
          <w:sz w:val="24"/>
          <w:szCs w:val="24"/>
        </w:rPr>
        <w:t>erver resource allocation and over</w:t>
      </w:r>
      <w:r w:rsidR="009349AA">
        <w:rPr>
          <w:rFonts w:cs="Times New Roman"/>
          <w:w w:val="105"/>
          <w:sz w:val="24"/>
          <w:szCs w:val="24"/>
        </w:rPr>
        <w:t>head due to writing to</w:t>
      </w:r>
      <w:r>
        <w:rPr>
          <w:rFonts w:cs="Times New Roman"/>
          <w:w w:val="105"/>
          <w:sz w:val="24"/>
          <w:szCs w:val="24"/>
        </w:rPr>
        <w:t xml:space="preserve"> local disk for intermediate datasets. The resource allocation issue </w:t>
      </w:r>
      <w:r w:rsidR="009349AA">
        <w:rPr>
          <w:rFonts w:cs="Times New Roman"/>
          <w:w w:val="105"/>
          <w:sz w:val="24"/>
          <w:szCs w:val="24"/>
        </w:rPr>
        <w:t>h</w:t>
      </w:r>
      <w:r>
        <w:rPr>
          <w:rFonts w:cs="Times New Roman"/>
          <w:w w:val="105"/>
          <w:sz w:val="24"/>
          <w:szCs w:val="24"/>
        </w:rPr>
        <w:t xml:space="preserve">as </w:t>
      </w:r>
      <w:r w:rsidR="009349AA">
        <w:rPr>
          <w:rFonts w:cs="Times New Roman"/>
          <w:w w:val="105"/>
          <w:sz w:val="24"/>
          <w:szCs w:val="24"/>
        </w:rPr>
        <w:t xml:space="preserve">been </w:t>
      </w:r>
      <w:r>
        <w:rPr>
          <w:rFonts w:cs="Times New Roman"/>
          <w:w w:val="105"/>
          <w:sz w:val="24"/>
          <w:szCs w:val="24"/>
        </w:rPr>
        <w:t xml:space="preserve">documented in bioinformatics research by </w:t>
      </w:r>
      <w:r w:rsidR="00D5544E">
        <w:rPr>
          <w:rFonts w:cs="Times New Roman"/>
          <w:w w:val="105"/>
          <w:sz w:val="24"/>
          <w:szCs w:val="24"/>
        </w:rPr>
        <w:t xml:space="preserve">Dhorte [DSSS15]. Other open source teams have attacked the MapReduce limitations </w:t>
      </w:r>
      <w:r w:rsidR="009349AA">
        <w:rPr>
          <w:rFonts w:cs="Times New Roman"/>
          <w:w w:val="105"/>
          <w:sz w:val="24"/>
          <w:szCs w:val="24"/>
        </w:rPr>
        <w:t>from a broad</w:t>
      </w:r>
      <w:r w:rsidR="00D5544E">
        <w:rPr>
          <w:rFonts w:cs="Times New Roman"/>
          <w:w w:val="105"/>
          <w:sz w:val="24"/>
          <w:szCs w:val="24"/>
        </w:rPr>
        <w:t xml:space="preserve"> view. </w:t>
      </w:r>
      <w:r w:rsidR="002E1344">
        <w:rPr>
          <w:rFonts w:cs="Times New Roman"/>
          <w:w w:val="105"/>
          <w:sz w:val="24"/>
          <w:szCs w:val="24"/>
        </w:rPr>
        <w:t>Zaharia [17] ha</w:t>
      </w:r>
      <w:r w:rsidR="009349AA">
        <w:rPr>
          <w:rFonts w:cs="Times New Roman"/>
          <w:w w:val="105"/>
          <w:sz w:val="24"/>
          <w:szCs w:val="24"/>
        </w:rPr>
        <w:t>s</w:t>
      </w:r>
      <w:r w:rsidR="002E1344">
        <w:rPr>
          <w:rFonts w:cs="Times New Roman"/>
          <w:w w:val="105"/>
          <w:sz w:val="24"/>
          <w:szCs w:val="24"/>
        </w:rPr>
        <w:t xml:space="preserve"> developed a new Big Data processing engine</w:t>
      </w:r>
      <w:r w:rsidR="00D61974">
        <w:rPr>
          <w:rFonts w:cs="Times New Roman"/>
          <w:w w:val="105"/>
          <w:sz w:val="24"/>
          <w:szCs w:val="24"/>
        </w:rPr>
        <w:t>, Apache Spark,</w:t>
      </w:r>
      <w:r w:rsidR="002E1344">
        <w:rPr>
          <w:rFonts w:cs="Times New Roman"/>
          <w:w w:val="105"/>
          <w:sz w:val="24"/>
          <w:szCs w:val="24"/>
        </w:rPr>
        <w:t xml:space="preserve"> that run</w:t>
      </w:r>
      <w:r w:rsidR="00AC301D">
        <w:rPr>
          <w:rFonts w:cs="Times New Roman"/>
          <w:w w:val="105"/>
          <w:sz w:val="24"/>
          <w:szCs w:val="24"/>
        </w:rPr>
        <w:t>s</w:t>
      </w:r>
      <w:r w:rsidR="002E1344">
        <w:rPr>
          <w:rFonts w:cs="Times New Roman"/>
          <w:w w:val="105"/>
          <w:sz w:val="24"/>
          <w:szCs w:val="24"/>
        </w:rPr>
        <w:t xml:space="preserve"> </w:t>
      </w:r>
      <w:r w:rsidR="009349AA">
        <w:rPr>
          <w:rFonts w:cs="Times New Roman"/>
          <w:w w:val="105"/>
          <w:sz w:val="24"/>
          <w:szCs w:val="24"/>
        </w:rPr>
        <w:t xml:space="preserve">within the </w:t>
      </w:r>
      <w:r w:rsidR="002E1344">
        <w:rPr>
          <w:rFonts w:cs="Times New Roman"/>
          <w:w w:val="105"/>
          <w:sz w:val="24"/>
          <w:szCs w:val="24"/>
        </w:rPr>
        <w:t xml:space="preserve">Hadoop </w:t>
      </w:r>
      <w:r w:rsidR="009349AA">
        <w:rPr>
          <w:rFonts w:cs="Times New Roman"/>
          <w:w w:val="105"/>
          <w:sz w:val="24"/>
          <w:szCs w:val="24"/>
        </w:rPr>
        <w:t xml:space="preserve">framework </w:t>
      </w:r>
      <w:r w:rsidR="00AC301D">
        <w:rPr>
          <w:rFonts w:cs="Times New Roman"/>
          <w:w w:val="105"/>
          <w:sz w:val="24"/>
          <w:szCs w:val="24"/>
        </w:rPr>
        <w:t xml:space="preserve">and </w:t>
      </w:r>
      <w:r w:rsidR="009349AA">
        <w:rPr>
          <w:rFonts w:cs="Times New Roman"/>
          <w:w w:val="105"/>
          <w:sz w:val="24"/>
          <w:szCs w:val="24"/>
        </w:rPr>
        <w:t>addresses</w:t>
      </w:r>
      <w:r w:rsidR="002E1344">
        <w:rPr>
          <w:rFonts w:cs="Times New Roman"/>
          <w:w w:val="105"/>
          <w:sz w:val="24"/>
          <w:szCs w:val="24"/>
        </w:rPr>
        <w:t xml:space="preserve"> the </w:t>
      </w:r>
      <w:r w:rsidR="009349AA">
        <w:rPr>
          <w:rFonts w:cs="Times New Roman"/>
          <w:w w:val="105"/>
          <w:sz w:val="24"/>
          <w:szCs w:val="24"/>
        </w:rPr>
        <w:t xml:space="preserve">MapReduce </w:t>
      </w:r>
      <w:r w:rsidR="002E1344">
        <w:rPr>
          <w:rFonts w:cs="Times New Roman"/>
          <w:w w:val="105"/>
          <w:sz w:val="24"/>
          <w:szCs w:val="24"/>
        </w:rPr>
        <w:t>performance issues</w:t>
      </w:r>
      <w:r w:rsidR="00D61974">
        <w:rPr>
          <w:rFonts w:cs="Times New Roman"/>
          <w:w w:val="105"/>
          <w:sz w:val="24"/>
          <w:szCs w:val="24"/>
        </w:rPr>
        <w:t>. I</w:t>
      </w:r>
      <w:r w:rsidR="00566C43">
        <w:rPr>
          <w:rFonts w:cs="Times New Roman"/>
          <w:w w:val="105"/>
          <w:sz w:val="24"/>
          <w:szCs w:val="24"/>
        </w:rPr>
        <w:t xml:space="preserve">t </w:t>
      </w:r>
      <w:r w:rsidR="00AC301D">
        <w:rPr>
          <w:rFonts w:cs="Times New Roman"/>
          <w:w w:val="105"/>
          <w:sz w:val="24"/>
          <w:szCs w:val="24"/>
        </w:rPr>
        <w:t xml:space="preserve">also </w:t>
      </w:r>
      <w:r w:rsidR="009349AA">
        <w:rPr>
          <w:rFonts w:cs="Times New Roman"/>
          <w:w w:val="105"/>
          <w:sz w:val="24"/>
          <w:szCs w:val="24"/>
        </w:rPr>
        <w:t xml:space="preserve">provides </w:t>
      </w:r>
      <w:r w:rsidR="00D61974">
        <w:rPr>
          <w:rFonts w:cs="Times New Roman"/>
          <w:w w:val="105"/>
          <w:sz w:val="24"/>
          <w:szCs w:val="24"/>
        </w:rPr>
        <w:t xml:space="preserve">a higher-level </w:t>
      </w:r>
      <w:r w:rsidR="009349AA">
        <w:rPr>
          <w:rFonts w:cs="Times New Roman"/>
          <w:w w:val="105"/>
          <w:sz w:val="24"/>
          <w:szCs w:val="24"/>
        </w:rPr>
        <w:t xml:space="preserve">programming </w:t>
      </w:r>
      <w:r w:rsidR="00D61974">
        <w:rPr>
          <w:rFonts w:cs="Times New Roman"/>
          <w:w w:val="105"/>
          <w:sz w:val="24"/>
          <w:szCs w:val="24"/>
        </w:rPr>
        <w:t>abstraction which allow</w:t>
      </w:r>
      <w:r w:rsidR="00973C21">
        <w:rPr>
          <w:rFonts w:cs="Times New Roman"/>
          <w:w w:val="105"/>
          <w:sz w:val="24"/>
          <w:szCs w:val="24"/>
        </w:rPr>
        <w:t>s</w:t>
      </w:r>
      <w:r w:rsidR="00566C43">
        <w:rPr>
          <w:rFonts w:cs="Times New Roman"/>
          <w:w w:val="105"/>
          <w:sz w:val="24"/>
          <w:szCs w:val="24"/>
        </w:rPr>
        <w:t xml:space="preserve"> developers</w:t>
      </w:r>
      <w:r w:rsidR="00D61974">
        <w:rPr>
          <w:rFonts w:cs="Times New Roman"/>
          <w:w w:val="105"/>
          <w:sz w:val="24"/>
          <w:szCs w:val="24"/>
        </w:rPr>
        <w:t xml:space="preserve"> to </w:t>
      </w:r>
      <w:r w:rsidR="00AC301D">
        <w:rPr>
          <w:rFonts w:cs="Times New Roman"/>
          <w:w w:val="105"/>
          <w:sz w:val="24"/>
          <w:szCs w:val="24"/>
        </w:rPr>
        <w:t>build</w:t>
      </w:r>
      <w:r w:rsidR="00D61974">
        <w:rPr>
          <w:rFonts w:cs="Times New Roman"/>
          <w:w w:val="105"/>
          <w:sz w:val="24"/>
          <w:szCs w:val="24"/>
        </w:rPr>
        <w:t xml:space="preserve"> solutions easier</w:t>
      </w:r>
      <w:r w:rsidR="00973C21">
        <w:rPr>
          <w:rFonts w:cs="Times New Roman"/>
          <w:w w:val="105"/>
          <w:sz w:val="24"/>
          <w:szCs w:val="24"/>
        </w:rPr>
        <w:t xml:space="preserve"> with fewer components</w:t>
      </w:r>
      <w:r w:rsidR="00D61974">
        <w:rPr>
          <w:rFonts w:cs="Times New Roman"/>
          <w:w w:val="105"/>
          <w:sz w:val="24"/>
          <w:szCs w:val="24"/>
        </w:rPr>
        <w:t xml:space="preserve">. Researchers are now looking to Spark as a potential solution to their toughest problems. </w:t>
      </w:r>
      <w:r w:rsidR="00E83CAC">
        <w:rPr>
          <w:rFonts w:cs="Times New Roman"/>
          <w:w w:val="105"/>
          <w:sz w:val="24"/>
          <w:szCs w:val="24"/>
        </w:rPr>
        <w:t xml:space="preserve"> Mushtaq [9] has developed a Spark framework for cost effective, fast and accurate DNA analysis. Their framework can spread the input data more uniformly across the computational nodes; it can be executed on less expensive nodes (i.e. 16GB of memory) and is 71% faster that previous solutions.</w:t>
      </w:r>
      <w:r>
        <w:rPr>
          <w:rFonts w:cs="Times New Roman"/>
          <w:w w:val="105"/>
          <w:sz w:val="24"/>
          <w:szCs w:val="24"/>
        </w:rPr>
        <w:t xml:space="preserve"> </w:t>
      </w:r>
    </w:p>
    <w:p w:rsidR="00B72B77" w:rsidRDefault="00B72B77" w:rsidP="005E3411">
      <w:pPr>
        <w:pStyle w:val="BodyText"/>
        <w:spacing w:before="6" w:line="240" w:lineRule="exact"/>
        <w:ind w:right="968"/>
        <w:jc w:val="both"/>
        <w:rPr>
          <w:rFonts w:cs="Times New Roman"/>
          <w:w w:val="105"/>
          <w:sz w:val="24"/>
          <w:szCs w:val="24"/>
        </w:rPr>
      </w:pPr>
    </w:p>
    <w:p w:rsidR="00B72B77" w:rsidRDefault="00B72B77" w:rsidP="005E3411">
      <w:pPr>
        <w:pStyle w:val="BodyText"/>
        <w:spacing w:before="6" w:line="240" w:lineRule="exact"/>
        <w:ind w:left="0" w:right="968"/>
        <w:jc w:val="both"/>
        <w:rPr>
          <w:rFonts w:cs="Times New Roman"/>
          <w:w w:val="105"/>
          <w:sz w:val="24"/>
          <w:szCs w:val="24"/>
        </w:rPr>
      </w:pPr>
      <w:r>
        <w:rPr>
          <w:rFonts w:cs="Times New Roman"/>
          <w:w w:val="105"/>
          <w:sz w:val="24"/>
          <w:szCs w:val="24"/>
        </w:rPr>
        <w:t>2.2.2</w:t>
      </w:r>
      <w:r>
        <w:rPr>
          <w:rFonts w:cs="Times New Roman"/>
          <w:w w:val="105"/>
          <w:sz w:val="24"/>
          <w:szCs w:val="24"/>
        </w:rPr>
        <w:tab/>
      </w:r>
      <w:r w:rsidR="00C15EA9">
        <w:rPr>
          <w:rFonts w:cs="Times New Roman"/>
          <w:w w:val="105"/>
          <w:sz w:val="24"/>
          <w:szCs w:val="24"/>
        </w:rPr>
        <w:t>Hadoop and</w:t>
      </w:r>
      <w:r>
        <w:rPr>
          <w:rFonts w:cs="Times New Roman"/>
          <w:w w:val="105"/>
          <w:sz w:val="24"/>
          <w:szCs w:val="24"/>
        </w:rPr>
        <w:t xml:space="preserve"> Raspberry PI</w:t>
      </w:r>
    </w:p>
    <w:p w:rsidR="00D61974" w:rsidRDefault="00D61974" w:rsidP="005E3411">
      <w:pPr>
        <w:pStyle w:val="BodyText"/>
        <w:spacing w:before="6" w:line="240" w:lineRule="exact"/>
        <w:ind w:left="0" w:right="968"/>
        <w:jc w:val="both"/>
        <w:rPr>
          <w:rFonts w:cs="Times New Roman"/>
          <w:w w:val="105"/>
          <w:sz w:val="24"/>
          <w:szCs w:val="24"/>
        </w:rPr>
      </w:pPr>
    </w:p>
    <w:p w:rsidR="00D61974" w:rsidRDefault="00973C21" w:rsidP="005E3411">
      <w:pPr>
        <w:pStyle w:val="BodyText"/>
        <w:spacing w:before="6" w:line="240" w:lineRule="exact"/>
        <w:ind w:left="0" w:right="968" w:firstLine="720"/>
        <w:jc w:val="both"/>
        <w:rPr>
          <w:rFonts w:cs="Times New Roman"/>
          <w:w w:val="105"/>
          <w:sz w:val="24"/>
          <w:szCs w:val="24"/>
        </w:rPr>
      </w:pPr>
      <w:r>
        <w:rPr>
          <w:rFonts w:cs="Times New Roman"/>
          <w:w w:val="105"/>
          <w:sz w:val="24"/>
          <w:szCs w:val="24"/>
        </w:rPr>
        <w:t>Although most of the research around the Raspberry Pi</w:t>
      </w:r>
      <w:r w:rsidR="00566C43">
        <w:rPr>
          <w:rFonts w:cs="Times New Roman"/>
          <w:w w:val="105"/>
          <w:sz w:val="24"/>
          <w:szCs w:val="24"/>
        </w:rPr>
        <w:t xml:space="preserve"> (RPi)</w:t>
      </w:r>
      <w:r>
        <w:rPr>
          <w:rFonts w:cs="Times New Roman"/>
          <w:w w:val="105"/>
          <w:sz w:val="24"/>
          <w:szCs w:val="24"/>
        </w:rPr>
        <w:t xml:space="preserve"> </w:t>
      </w:r>
      <w:r w:rsidR="00566C43">
        <w:rPr>
          <w:rFonts w:cs="Times New Roman"/>
          <w:w w:val="105"/>
          <w:sz w:val="24"/>
          <w:szCs w:val="24"/>
        </w:rPr>
        <w:t xml:space="preserve">has </w:t>
      </w:r>
      <w:r>
        <w:rPr>
          <w:rFonts w:cs="Times New Roman"/>
          <w:w w:val="105"/>
          <w:sz w:val="24"/>
          <w:szCs w:val="24"/>
        </w:rPr>
        <w:t>use</w:t>
      </w:r>
      <w:r w:rsidR="00566C43">
        <w:rPr>
          <w:rFonts w:cs="Times New Roman"/>
          <w:w w:val="105"/>
          <w:sz w:val="24"/>
          <w:szCs w:val="24"/>
        </w:rPr>
        <w:t>d</w:t>
      </w:r>
      <w:r>
        <w:rPr>
          <w:rFonts w:cs="Times New Roman"/>
          <w:w w:val="105"/>
          <w:sz w:val="24"/>
          <w:szCs w:val="24"/>
        </w:rPr>
        <w:t xml:space="preserve"> it as a stand-alone education device</w:t>
      </w:r>
      <w:r w:rsidR="00C15EA9">
        <w:rPr>
          <w:rFonts w:cs="Times New Roman"/>
          <w:w w:val="105"/>
          <w:sz w:val="24"/>
          <w:szCs w:val="24"/>
        </w:rPr>
        <w:t>,</w:t>
      </w:r>
      <w:r>
        <w:rPr>
          <w:rFonts w:cs="Times New Roman"/>
          <w:w w:val="105"/>
          <w:sz w:val="24"/>
          <w:szCs w:val="24"/>
        </w:rPr>
        <w:t xml:space="preserve"> some researchers have begun to explore it </w:t>
      </w:r>
      <w:r w:rsidR="00566C43">
        <w:rPr>
          <w:rFonts w:cs="Times New Roman"/>
          <w:w w:val="105"/>
          <w:sz w:val="24"/>
          <w:szCs w:val="24"/>
        </w:rPr>
        <w:t xml:space="preserve">as </w:t>
      </w:r>
      <w:r w:rsidR="00C15EA9">
        <w:rPr>
          <w:rFonts w:cs="Times New Roman"/>
          <w:w w:val="105"/>
          <w:sz w:val="24"/>
          <w:szCs w:val="24"/>
        </w:rPr>
        <w:t xml:space="preserve">a cluster computing tool </w:t>
      </w:r>
      <w:r w:rsidR="00566C43">
        <w:rPr>
          <w:rFonts w:cs="Times New Roman"/>
          <w:w w:val="105"/>
          <w:sz w:val="24"/>
          <w:szCs w:val="24"/>
        </w:rPr>
        <w:t>that</w:t>
      </w:r>
      <w:r w:rsidR="00C15EA9">
        <w:rPr>
          <w:rFonts w:cs="Times New Roman"/>
          <w:w w:val="105"/>
          <w:sz w:val="24"/>
          <w:szCs w:val="24"/>
        </w:rPr>
        <w:t xml:space="preserve"> can be used for scientific </w:t>
      </w:r>
      <w:r>
        <w:rPr>
          <w:rFonts w:cs="Times New Roman"/>
          <w:w w:val="105"/>
          <w:sz w:val="24"/>
          <w:szCs w:val="24"/>
        </w:rPr>
        <w:t>research</w:t>
      </w:r>
      <w:r w:rsidR="00566C43">
        <w:rPr>
          <w:rFonts w:cs="Times New Roman"/>
          <w:w w:val="105"/>
          <w:sz w:val="24"/>
          <w:szCs w:val="24"/>
        </w:rPr>
        <w:t>.  Fox [5</w:t>
      </w:r>
      <w:r w:rsidR="00C15EA9">
        <w:rPr>
          <w:rFonts w:cs="Times New Roman"/>
          <w:w w:val="105"/>
          <w:sz w:val="24"/>
          <w:szCs w:val="24"/>
        </w:rPr>
        <w:t>] has configured RPIs into a Hadoop cluster and has used it as an inexpensive researc</w:t>
      </w:r>
      <w:r w:rsidR="00566C43">
        <w:rPr>
          <w:rFonts w:cs="Times New Roman"/>
          <w:w w:val="105"/>
          <w:sz w:val="24"/>
          <w:szCs w:val="24"/>
        </w:rPr>
        <w:t>h platform for students.  Lin [6</w:t>
      </w:r>
      <w:r w:rsidR="00C15EA9">
        <w:rPr>
          <w:rFonts w:cs="Times New Roman"/>
          <w:w w:val="105"/>
          <w:sz w:val="24"/>
          <w:szCs w:val="24"/>
        </w:rPr>
        <w:t>] has used Hadoop, primarily its HDFS and HBA</w:t>
      </w:r>
      <w:r w:rsidR="00566C43">
        <w:rPr>
          <w:rFonts w:cs="Times New Roman"/>
          <w:w w:val="105"/>
          <w:sz w:val="24"/>
          <w:szCs w:val="24"/>
        </w:rPr>
        <w:t>SE components, on a Raspberry Pi</w:t>
      </w:r>
      <w:r w:rsidR="00C15EA9">
        <w:rPr>
          <w:rFonts w:cs="Times New Roman"/>
          <w:w w:val="105"/>
          <w:sz w:val="24"/>
          <w:szCs w:val="24"/>
        </w:rPr>
        <w:t xml:space="preserve"> to build a Web archiving and </w:t>
      </w:r>
      <w:r w:rsidR="00566C43">
        <w:rPr>
          <w:rFonts w:cs="Times New Roman"/>
          <w:w w:val="105"/>
          <w:sz w:val="24"/>
          <w:szCs w:val="24"/>
        </w:rPr>
        <w:t>query tool.  Finally, Sumathi [7</w:t>
      </w:r>
      <w:r w:rsidR="00C15EA9">
        <w:rPr>
          <w:rFonts w:cs="Times New Roman"/>
          <w:w w:val="105"/>
          <w:sz w:val="24"/>
          <w:szCs w:val="24"/>
        </w:rPr>
        <w:t>] has implemented a neonatal identif</w:t>
      </w:r>
      <w:r w:rsidR="00566C43">
        <w:rPr>
          <w:rFonts w:cs="Times New Roman"/>
          <w:w w:val="105"/>
          <w:sz w:val="24"/>
          <w:szCs w:val="24"/>
        </w:rPr>
        <w:t>ication system on a Raspberry Pi</w:t>
      </w:r>
      <w:r w:rsidR="00C15EA9">
        <w:rPr>
          <w:rFonts w:cs="Times New Roman"/>
          <w:w w:val="105"/>
          <w:sz w:val="24"/>
          <w:szCs w:val="24"/>
        </w:rPr>
        <w:t xml:space="preserve"> using OpenCV, an open source image processing engine, to compare characteristics of a newborn’s foot and palm print to an image stored in a database.   </w:t>
      </w:r>
    </w:p>
    <w:p w:rsidR="00973C21" w:rsidRDefault="00973C21" w:rsidP="005E3411">
      <w:pPr>
        <w:pStyle w:val="BodyText"/>
        <w:spacing w:before="6" w:line="240" w:lineRule="exact"/>
        <w:ind w:left="0" w:right="968"/>
        <w:jc w:val="both"/>
        <w:rPr>
          <w:rFonts w:cs="Times New Roman"/>
          <w:w w:val="105"/>
          <w:sz w:val="24"/>
          <w:szCs w:val="24"/>
        </w:rPr>
      </w:pPr>
    </w:p>
    <w:p w:rsidR="00B72B77" w:rsidRDefault="00B72B77" w:rsidP="005E3411">
      <w:pPr>
        <w:pStyle w:val="BodyText"/>
        <w:spacing w:before="6" w:line="240" w:lineRule="exact"/>
        <w:ind w:left="0" w:right="968"/>
        <w:jc w:val="both"/>
        <w:rPr>
          <w:rFonts w:cs="Times New Roman"/>
          <w:w w:val="105"/>
          <w:sz w:val="24"/>
          <w:szCs w:val="24"/>
        </w:rPr>
      </w:pPr>
      <w:r>
        <w:rPr>
          <w:rFonts w:cs="Times New Roman"/>
          <w:w w:val="105"/>
          <w:sz w:val="24"/>
          <w:szCs w:val="24"/>
        </w:rPr>
        <w:t>2.2.3</w:t>
      </w:r>
      <w:r>
        <w:rPr>
          <w:rFonts w:cs="Times New Roman"/>
          <w:w w:val="105"/>
          <w:sz w:val="24"/>
          <w:szCs w:val="24"/>
        </w:rPr>
        <w:tab/>
      </w:r>
      <w:r w:rsidR="00412D10">
        <w:rPr>
          <w:rFonts w:cs="Times New Roman"/>
          <w:w w:val="105"/>
          <w:sz w:val="24"/>
          <w:szCs w:val="24"/>
        </w:rPr>
        <w:t>Research</w:t>
      </w:r>
      <w:r>
        <w:rPr>
          <w:rFonts w:cs="Times New Roman"/>
          <w:w w:val="105"/>
          <w:sz w:val="24"/>
          <w:szCs w:val="24"/>
        </w:rPr>
        <w:t xml:space="preserve"> and </w:t>
      </w:r>
      <w:r w:rsidR="00412D10">
        <w:rPr>
          <w:rFonts w:cs="Times New Roman"/>
          <w:w w:val="105"/>
          <w:sz w:val="24"/>
          <w:szCs w:val="24"/>
        </w:rPr>
        <w:t>The Cloud</w:t>
      </w:r>
    </w:p>
    <w:p w:rsidR="00B72B77" w:rsidRDefault="00B72B77" w:rsidP="005E3411">
      <w:pPr>
        <w:pStyle w:val="BodyText"/>
        <w:spacing w:before="6" w:line="240" w:lineRule="exact"/>
        <w:ind w:left="0" w:right="968"/>
        <w:jc w:val="both"/>
        <w:rPr>
          <w:rFonts w:cs="Times New Roman"/>
          <w:w w:val="105"/>
          <w:sz w:val="24"/>
          <w:szCs w:val="24"/>
        </w:rPr>
      </w:pPr>
    </w:p>
    <w:p w:rsidR="00953885" w:rsidRDefault="00412D10" w:rsidP="005E3411">
      <w:pPr>
        <w:pStyle w:val="BodyText"/>
        <w:spacing w:before="6" w:line="240" w:lineRule="exact"/>
        <w:ind w:left="0" w:right="968"/>
        <w:jc w:val="both"/>
        <w:rPr>
          <w:rFonts w:cs="Times New Roman"/>
          <w:w w:val="105"/>
          <w:sz w:val="24"/>
          <w:szCs w:val="24"/>
        </w:rPr>
      </w:pPr>
      <w:r>
        <w:rPr>
          <w:rFonts w:cs="Times New Roman"/>
          <w:w w:val="105"/>
          <w:sz w:val="24"/>
          <w:szCs w:val="24"/>
        </w:rPr>
        <w:t xml:space="preserve">There are many </w:t>
      </w:r>
      <w:r w:rsidR="00566C43">
        <w:rPr>
          <w:rFonts w:cs="Times New Roman"/>
          <w:w w:val="105"/>
          <w:sz w:val="24"/>
          <w:szCs w:val="24"/>
        </w:rPr>
        <w:t xml:space="preserve">references in the literature </w:t>
      </w:r>
      <w:r>
        <w:rPr>
          <w:rFonts w:cs="Times New Roman"/>
          <w:w w:val="105"/>
          <w:sz w:val="24"/>
          <w:szCs w:val="24"/>
        </w:rPr>
        <w:t xml:space="preserve">that explore the use of cloud computing </w:t>
      </w:r>
      <w:r>
        <w:rPr>
          <w:rFonts w:cs="Times New Roman"/>
          <w:w w:val="105"/>
          <w:sz w:val="24"/>
          <w:szCs w:val="24"/>
        </w:rPr>
        <w:lastRenderedPageBreak/>
        <w:t>for various tasks. We want to pre</w:t>
      </w:r>
      <w:r w:rsidR="00646C9C">
        <w:rPr>
          <w:rFonts w:cs="Times New Roman"/>
          <w:w w:val="105"/>
          <w:sz w:val="24"/>
          <w:szCs w:val="24"/>
        </w:rPr>
        <w:t>s</w:t>
      </w:r>
      <w:r>
        <w:rPr>
          <w:rFonts w:cs="Times New Roman"/>
          <w:w w:val="105"/>
          <w:sz w:val="24"/>
          <w:szCs w:val="24"/>
        </w:rPr>
        <w:t xml:space="preserve">ent </w:t>
      </w:r>
      <w:r w:rsidR="00566C43">
        <w:rPr>
          <w:rFonts w:cs="Times New Roman"/>
          <w:w w:val="105"/>
          <w:sz w:val="24"/>
          <w:szCs w:val="24"/>
        </w:rPr>
        <w:t xml:space="preserve">here </w:t>
      </w:r>
      <w:r>
        <w:rPr>
          <w:rFonts w:cs="Times New Roman"/>
          <w:w w:val="105"/>
          <w:sz w:val="24"/>
          <w:szCs w:val="24"/>
        </w:rPr>
        <w:t>a few that</w:t>
      </w:r>
      <w:r w:rsidR="00566C43">
        <w:rPr>
          <w:rFonts w:cs="Times New Roman"/>
          <w:w w:val="105"/>
          <w:sz w:val="24"/>
          <w:szCs w:val="24"/>
        </w:rPr>
        <w:t xml:space="preserve"> focus on its use as a </w:t>
      </w:r>
      <w:r w:rsidR="00646C9C">
        <w:rPr>
          <w:rFonts w:cs="Times New Roman"/>
          <w:w w:val="105"/>
          <w:sz w:val="24"/>
          <w:szCs w:val="24"/>
        </w:rPr>
        <w:t xml:space="preserve">research </w:t>
      </w:r>
      <w:r w:rsidR="00566C43">
        <w:rPr>
          <w:rFonts w:cs="Times New Roman"/>
          <w:w w:val="105"/>
          <w:sz w:val="24"/>
          <w:szCs w:val="24"/>
        </w:rPr>
        <w:t>platform and in b</w:t>
      </w:r>
      <w:r w:rsidR="00646C9C">
        <w:rPr>
          <w:rFonts w:cs="Times New Roman"/>
          <w:w w:val="105"/>
          <w:sz w:val="24"/>
          <w:szCs w:val="24"/>
        </w:rPr>
        <w:t xml:space="preserve">ioinformatics specifically. </w:t>
      </w:r>
    </w:p>
    <w:p w:rsidR="00C15EA9" w:rsidRDefault="00953885" w:rsidP="005E3411">
      <w:pPr>
        <w:pStyle w:val="BodyText"/>
        <w:spacing w:before="6" w:line="240" w:lineRule="exact"/>
        <w:ind w:left="0" w:right="968" w:firstLine="720"/>
        <w:jc w:val="both"/>
        <w:rPr>
          <w:rFonts w:cs="Times New Roman"/>
          <w:w w:val="105"/>
          <w:sz w:val="24"/>
          <w:szCs w:val="24"/>
        </w:rPr>
      </w:pPr>
      <w:r>
        <w:rPr>
          <w:rFonts w:cs="Times New Roman"/>
          <w:w w:val="105"/>
          <w:sz w:val="24"/>
          <w:szCs w:val="24"/>
        </w:rPr>
        <w:t xml:space="preserve">Benchmarking studies provide a good indication of what to expect from a cloud vendor. He </w:t>
      </w:r>
      <w:r w:rsidR="00920D88">
        <w:rPr>
          <w:rFonts w:cs="Times New Roman"/>
          <w:w w:val="105"/>
          <w:sz w:val="24"/>
          <w:szCs w:val="24"/>
        </w:rPr>
        <w:t>[18</w:t>
      </w:r>
      <w:r>
        <w:rPr>
          <w:rFonts w:cs="Times New Roman"/>
          <w:w w:val="105"/>
          <w:sz w:val="24"/>
          <w:szCs w:val="24"/>
        </w:rPr>
        <w:t>]</w:t>
      </w:r>
      <w:r w:rsidR="00920D88">
        <w:rPr>
          <w:rFonts w:cs="Times New Roman"/>
          <w:w w:val="105"/>
          <w:sz w:val="24"/>
          <w:szCs w:val="24"/>
        </w:rPr>
        <w:t>,</w:t>
      </w:r>
      <w:r>
        <w:rPr>
          <w:rFonts w:cs="Times New Roman"/>
          <w:w w:val="105"/>
          <w:sz w:val="24"/>
          <w:szCs w:val="24"/>
        </w:rPr>
        <w:t xml:space="preserve"> noting that cloud computing could </w:t>
      </w:r>
      <w:r w:rsidR="00566C43">
        <w:rPr>
          <w:rFonts w:cs="Times New Roman"/>
          <w:w w:val="105"/>
          <w:sz w:val="24"/>
          <w:szCs w:val="24"/>
        </w:rPr>
        <w:t xml:space="preserve">provide </w:t>
      </w:r>
      <w:r>
        <w:rPr>
          <w:rFonts w:cs="Times New Roman"/>
          <w:w w:val="105"/>
          <w:sz w:val="24"/>
          <w:szCs w:val="24"/>
        </w:rPr>
        <w:t>a more flexible platform for HPC science</w:t>
      </w:r>
      <w:r w:rsidR="00920D88">
        <w:rPr>
          <w:rFonts w:cs="Times New Roman"/>
          <w:w w:val="105"/>
          <w:sz w:val="24"/>
          <w:szCs w:val="24"/>
        </w:rPr>
        <w:t>,</w:t>
      </w:r>
      <w:r>
        <w:rPr>
          <w:rFonts w:cs="Times New Roman"/>
          <w:w w:val="105"/>
          <w:sz w:val="24"/>
          <w:szCs w:val="24"/>
        </w:rPr>
        <w:t xml:space="preserve"> complete</w:t>
      </w:r>
      <w:r w:rsidR="00566C43">
        <w:rPr>
          <w:rFonts w:cs="Times New Roman"/>
          <w:w w:val="105"/>
          <w:sz w:val="24"/>
          <w:szCs w:val="24"/>
        </w:rPr>
        <w:t>d performance benchmark tests</w:t>
      </w:r>
      <w:r>
        <w:rPr>
          <w:rFonts w:cs="Times New Roman"/>
          <w:w w:val="105"/>
          <w:sz w:val="24"/>
          <w:szCs w:val="24"/>
        </w:rPr>
        <w:t xml:space="preserve"> on three cloud platforms. </w:t>
      </w:r>
      <w:r w:rsidR="00920D88">
        <w:rPr>
          <w:rFonts w:cs="Times New Roman"/>
          <w:w w:val="105"/>
          <w:sz w:val="24"/>
          <w:szCs w:val="24"/>
        </w:rPr>
        <w:t xml:space="preserve">His work </w:t>
      </w:r>
      <w:r>
        <w:rPr>
          <w:rFonts w:cs="Times New Roman"/>
          <w:w w:val="105"/>
          <w:sz w:val="24"/>
          <w:szCs w:val="24"/>
        </w:rPr>
        <w:t>made the following recommendations: insta</w:t>
      </w:r>
      <w:r w:rsidR="00566C43">
        <w:rPr>
          <w:rFonts w:cs="Times New Roman"/>
          <w:w w:val="105"/>
          <w:sz w:val="24"/>
          <w:szCs w:val="24"/>
        </w:rPr>
        <w:t>lling and running benchmarks as part of an</w:t>
      </w:r>
      <w:r>
        <w:rPr>
          <w:rFonts w:cs="Times New Roman"/>
          <w:w w:val="105"/>
          <w:sz w:val="24"/>
          <w:szCs w:val="24"/>
        </w:rPr>
        <w:t xml:space="preserve"> implementation befo</w:t>
      </w:r>
      <w:r w:rsidR="00566C43">
        <w:rPr>
          <w:rFonts w:cs="Times New Roman"/>
          <w:w w:val="105"/>
          <w:sz w:val="24"/>
          <w:szCs w:val="24"/>
        </w:rPr>
        <w:t>re performing research</w:t>
      </w:r>
      <w:r>
        <w:rPr>
          <w:rFonts w:cs="Times New Roman"/>
          <w:w w:val="105"/>
          <w:sz w:val="24"/>
          <w:szCs w:val="24"/>
        </w:rPr>
        <w:t xml:space="preserve"> allows you to tune your cloud platform more effectively; and </w:t>
      </w:r>
      <w:r w:rsidR="00920D88">
        <w:rPr>
          <w:rFonts w:cs="Times New Roman"/>
          <w:w w:val="105"/>
          <w:sz w:val="24"/>
          <w:szCs w:val="24"/>
        </w:rPr>
        <w:t xml:space="preserve">paying attention to your network configuration </w:t>
      </w:r>
      <w:r>
        <w:rPr>
          <w:rFonts w:cs="Times New Roman"/>
          <w:w w:val="105"/>
          <w:sz w:val="24"/>
          <w:szCs w:val="24"/>
        </w:rPr>
        <w:t xml:space="preserve">in the cloud is </w:t>
      </w:r>
      <w:r w:rsidR="00920D88">
        <w:rPr>
          <w:rFonts w:cs="Times New Roman"/>
          <w:w w:val="105"/>
          <w:sz w:val="24"/>
          <w:szCs w:val="24"/>
        </w:rPr>
        <w:t xml:space="preserve">important to overcome </w:t>
      </w:r>
      <w:r>
        <w:rPr>
          <w:rFonts w:cs="Times New Roman"/>
          <w:w w:val="105"/>
          <w:sz w:val="24"/>
          <w:szCs w:val="24"/>
        </w:rPr>
        <w:t xml:space="preserve">significantly slower </w:t>
      </w:r>
      <w:r w:rsidR="00920D88">
        <w:rPr>
          <w:rFonts w:cs="Times New Roman"/>
          <w:w w:val="105"/>
          <w:sz w:val="24"/>
          <w:szCs w:val="24"/>
        </w:rPr>
        <w:t xml:space="preserve">network performance that exists in the default network configurations of most cloud providers. </w:t>
      </w:r>
      <w:r>
        <w:rPr>
          <w:rFonts w:cs="Times New Roman"/>
          <w:w w:val="105"/>
          <w:sz w:val="24"/>
          <w:szCs w:val="24"/>
        </w:rPr>
        <w:t xml:space="preserve"> </w:t>
      </w:r>
      <w:r w:rsidR="00646C9C">
        <w:rPr>
          <w:rFonts w:cs="Times New Roman"/>
          <w:w w:val="105"/>
          <w:sz w:val="24"/>
          <w:szCs w:val="24"/>
        </w:rPr>
        <w:t xml:space="preserve"> </w:t>
      </w:r>
      <w:r w:rsidR="00412D10">
        <w:rPr>
          <w:rFonts w:cs="Times New Roman"/>
          <w:w w:val="105"/>
          <w:sz w:val="24"/>
          <w:szCs w:val="24"/>
        </w:rPr>
        <w:t xml:space="preserve"> </w:t>
      </w:r>
    </w:p>
    <w:p w:rsidR="00953885" w:rsidRDefault="00953885" w:rsidP="005E3411">
      <w:pPr>
        <w:pStyle w:val="BodyText"/>
        <w:spacing w:before="6" w:line="240" w:lineRule="exact"/>
        <w:ind w:left="0" w:right="968" w:firstLine="720"/>
        <w:jc w:val="both"/>
        <w:rPr>
          <w:rFonts w:cs="Times New Roman"/>
          <w:w w:val="105"/>
          <w:sz w:val="24"/>
          <w:szCs w:val="24"/>
        </w:rPr>
      </w:pPr>
      <w:r>
        <w:rPr>
          <w:rFonts w:cs="Times New Roman"/>
          <w:w w:val="105"/>
          <w:sz w:val="24"/>
          <w:szCs w:val="24"/>
        </w:rPr>
        <w:t xml:space="preserve">Kalyanam [3] described Purdue’s efforts to cloud-enable their geospatial science gateway. </w:t>
      </w:r>
      <w:r w:rsidR="00AC6063">
        <w:rPr>
          <w:rFonts w:cs="Times New Roman"/>
          <w:w w:val="105"/>
          <w:sz w:val="24"/>
          <w:szCs w:val="24"/>
        </w:rPr>
        <w:t>Purdue implemented general-purpose software building blocks (GABBs) that provide geospatial data management, analysis, visualization</w:t>
      </w:r>
      <w:r w:rsidR="00920D88">
        <w:rPr>
          <w:rFonts w:cs="Times New Roman"/>
          <w:w w:val="105"/>
          <w:sz w:val="24"/>
          <w:szCs w:val="24"/>
        </w:rPr>
        <w:t>, and processing capabilities on</w:t>
      </w:r>
      <w:r w:rsidR="00AC6063">
        <w:rPr>
          <w:rFonts w:cs="Times New Roman"/>
          <w:w w:val="105"/>
          <w:sz w:val="24"/>
          <w:szCs w:val="24"/>
        </w:rPr>
        <w:t xml:space="preserve"> the </w:t>
      </w:r>
      <w:r>
        <w:rPr>
          <w:rFonts w:cs="Times New Roman"/>
          <w:w w:val="105"/>
          <w:sz w:val="24"/>
          <w:szCs w:val="24"/>
        </w:rPr>
        <w:t>Amazon Web Services plat</w:t>
      </w:r>
      <w:r w:rsidR="00AC6063">
        <w:rPr>
          <w:rFonts w:cs="Times New Roman"/>
          <w:w w:val="105"/>
          <w:sz w:val="24"/>
          <w:szCs w:val="24"/>
        </w:rPr>
        <w:t xml:space="preserve">form.  They found that AWS provided an ideal test-bed for developing these types of packages; it democratized processing by providing computer resources to many collaborators that did not normally have the computer resources; and peripheral software products (OS, libraries) were easy to keep up to date.  They used the AWS CloudFormation templates to define the required hardware and software components of their machines.  </w:t>
      </w:r>
    </w:p>
    <w:p w:rsidR="00AC6063" w:rsidRDefault="00D510D6" w:rsidP="005E3411">
      <w:pPr>
        <w:pStyle w:val="BodyText"/>
        <w:spacing w:before="6" w:line="240" w:lineRule="exact"/>
        <w:ind w:left="0" w:right="968" w:firstLine="720"/>
        <w:jc w:val="both"/>
        <w:rPr>
          <w:rFonts w:cs="Times New Roman"/>
          <w:w w:val="105"/>
          <w:sz w:val="24"/>
          <w:szCs w:val="24"/>
        </w:rPr>
      </w:pPr>
      <w:r>
        <w:rPr>
          <w:rFonts w:cs="Times New Roman"/>
          <w:w w:val="105"/>
          <w:sz w:val="24"/>
          <w:szCs w:val="24"/>
        </w:rPr>
        <w:t>Schatz [20] presented a paper at the CHI XGen Congress in 2010 describing his efforts to move a genomic sequencing application, CloudBurst</w:t>
      </w:r>
      <w:r w:rsidR="006F4731">
        <w:rPr>
          <w:rFonts w:cs="Times New Roman"/>
          <w:w w:val="105"/>
          <w:sz w:val="24"/>
          <w:szCs w:val="24"/>
        </w:rPr>
        <w:t>,</w:t>
      </w:r>
      <w:r>
        <w:rPr>
          <w:rFonts w:cs="Times New Roman"/>
          <w:w w:val="105"/>
          <w:sz w:val="24"/>
          <w:szCs w:val="24"/>
        </w:rPr>
        <w:t xml:space="preserve"> to AWS and Hadoop MapReduce.  The new software, </w:t>
      </w:r>
      <w:r w:rsidR="006F4731">
        <w:rPr>
          <w:rFonts w:cs="Times New Roman"/>
          <w:w w:val="105"/>
          <w:sz w:val="24"/>
          <w:szCs w:val="24"/>
        </w:rPr>
        <w:t>christened</w:t>
      </w:r>
      <w:r>
        <w:rPr>
          <w:rFonts w:cs="Times New Roman"/>
          <w:w w:val="105"/>
          <w:sz w:val="24"/>
          <w:szCs w:val="24"/>
        </w:rPr>
        <w:t xml:space="preserve"> CrossBow, successful</w:t>
      </w:r>
      <w:r w:rsidR="006F4731">
        <w:rPr>
          <w:rFonts w:cs="Times New Roman"/>
          <w:w w:val="105"/>
          <w:sz w:val="24"/>
          <w:szCs w:val="24"/>
        </w:rPr>
        <w:t>ly</w:t>
      </w:r>
      <w:r>
        <w:rPr>
          <w:rFonts w:cs="Times New Roman"/>
          <w:w w:val="105"/>
          <w:sz w:val="24"/>
          <w:szCs w:val="24"/>
        </w:rPr>
        <w:t xml:space="preserve"> analyzed an entire human genome for less than $100 in approximately 4 hours. We anticipate that with today’s processors, costs, and Apache Spark </w:t>
      </w:r>
      <w:r w:rsidR="006F4731">
        <w:rPr>
          <w:rFonts w:cs="Times New Roman"/>
          <w:w w:val="105"/>
          <w:sz w:val="24"/>
          <w:szCs w:val="24"/>
        </w:rPr>
        <w:t>it could be for less in a shorter timeframe.</w:t>
      </w:r>
      <w:r>
        <w:rPr>
          <w:rFonts w:cs="Times New Roman"/>
          <w:w w:val="105"/>
          <w:sz w:val="24"/>
          <w:szCs w:val="24"/>
        </w:rPr>
        <w:t xml:space="preserve">  </w:t>
      </w:r>
    </w:p>
    <w:p w:rsidR="00B72B77" w:rsidRDefault="00B72B77" w:rsidP="00B72B77">
      <w:pPr>
        <w:pStyle w:val="BodyText"/>
        <w:spacing w:before="6" w:line="240" w:lineRule="exact"/>
        <w:ind w:left="0" w:right="968"/>
        <w:jc w:val="both"/>
        <w:rPr>
          <w:rFonts w:cs="Times New Roman"/>
          <w:w w:val="105"/>
          <w:sz w:val="24"/>
          <w:szCs w:val="24"/>
        </w:rPr>
      </w:pPr>
    </w:p>
    <w:p w:rsidR="00EB7D3F" w:rsidRPr="00B55226" w:rsidRDefault="00EB7D3F" w:rsidP="0019483D">
      <w:pPr>
        <w:spacing w:before="2"/>
        <w:rPr>
          <w:rFonts w:ascii="Times New Roman" w:eastAsia="Times New Roman" w:hAnsi="Times New Roman" w:cs="Times New Roman"/>
          <w:sz w:val="24"/>
          <w:szCs w:val="24"/>
        </w:rPr>
      </w:pPr>
    </w:p>
    <w:p w:rsidR="00EB7D3F" w:rsidRPr="00B55226" w:rsidRDefault="005953F4" w:rsidP="0019483D">
      <w:pPr>
        <w:pStyle w:val="Heading2"/>
        <w:spacing w:before="0"/>
        <w:ind w:left="0" w:firstLine="0"/>
        <w:jc w:val="both"/>
        <w:rPr>
          <w:rFonts w:ascii="Times New Roman" w:hAnsi="Times New Roman" w:cs="Times New Roman"/>
          <w:b w:val="0"/>
          <w:bCs w:val="0"/>
        </w:rPr>
      </w:pPr>
      <w:bookmarkStart w:id="4" w:name="Work_Plan"/>
      <w:bookmarkEnd w:id="4"/>
      <w:r>
        <w:rPr>
          <w:rFonts w:ascii="Times New Roman" w:hAnsi="Times New Roman" w:cs="Times New Roman"/>
        </w:rPr>
        <w:t>2.3</w:t>
      </w:r>
      <w:r w:rsidR="0002436A" w:rsidRPr="00B55226">
        <w:rPr>
          <w:rFonts w:ascii="Times New Roman" w:hAnsi="Times New Roman" w:cs="Times New Roman"/>
        </w:rPr>
        <w:t xml:space="preserve"> </w:t>
      </w:r>
      <w:r w:rsidR="0002436A" w:rsidRPr="00B55226">
        <w:rPr>
          <w:rFonts w:ascii="Times New Roman" w:hAnsi="Times New Roman" w:cs="Times New Roman"/>
          <w:spacing w:val="-6"/>
        </w:rPr>
        <w:t>Work</w:t>
      </w:r>
      <w:r w:rsidR="0002436A" w:rsidRPr="00B55226">
        <w:rPr>
          <w:rFonts w:ascii="Times New Roman" w:hAnsi="Times New Roman" w:cs="Times New Roman"/>
          <w:spacing w:val="22"/>
        </w:rPr>
        <w:t xml:space="preserve"> </w:t>
      </w:r>
      <w:r w:rsidR="0002436A" w:rsidRPr="00B55226">
        <w:rPr>
          <w:rFonts w:ascii="Times New Roman" w:hAnsi="Times New Roman" w:cs="Times New Roman"/>
        </w:rPr>
        <w:t>Plan</w:t>
      </w:r>
    </w:p>
    <w:p w:rsidR="00EB7D3F" w:rsidRPr="00B55226" w:rsidRDefault="0002436A" w:rsidP="0019483D">
      <w:pPr>
        <w:pStyle w:val="BodyText"/>
        <w:spacing w:before="128" w:line="249" w:lineRule="auto"/>
        <w:ind w:left="0" w:right="968"/>
        <w:jc w:val="both"/>
        <w:rPr>
          <w:rFonts w:cs="Times New Roman"/>
          <w:sz w:val="24"/>
          <w:szCs w:val="24"/>
        </w:rPr>
      </w:pPr>
      <w:r w:rsidRPr="00B55226">
        <w:rPr>
          <w:rFonts w:cs="Times New Roman"/>
          <w:w w:val="110"/>
          <w:sz w:val="24"/>
          <w:szCs w:val="24"/>
        </w:rPr>
        <w:t>The software infrastructure, a modification of Hadoop, has been developed</w:t>
      </w:r>
      <w:r w:rsidRPr="00B55226">
        <w:rPr>
          <w:rFonts w:cs="Times New Roman"/>
          <w:spacing w:val="-8"/>
          <w:w w:val="110"/>
          <w:sz w:val="24"/>
          <w:szCs w:val="24"/>
        </w:rPr>
        <w:t xml:space="preserve"> </w:t>
      </w:r>
      <w:r w:rsidRPr="00B55226">
        <w:rPr>
          <w:rFonts w:cs="Times New Roman"/>
          <w:spacing w:val="-3"/>
          <w:w w:val="110"/>
          <w:sz w:val="24"/>
          <w:szCs w:val="24"/>
        </w:rPr>
        <w:t>by</w:t>
      </w:r>
      <w:r w:rsidRPr="00B55226">
        <w:rPr>
          <w:rFonts w:cs="Times New Roman"/>
          <w:w w:val="105"/>
          <w:sz w:val="24"/>
          <w:szCs w:val="24"/>
        </w:rPr>
        <w:t xml:space="preserve"> </w:t>
      </w:r>
      <w:r w:rsidRPr="00B55226">
        <w:rPr>
          <w:rFonts w:cs="Times New Roman"/>
          <w:w w:val="110"/>
          <w:sz w:val="24"/>
          <w:szCs w:val="24"/>
        </w:rPr>
        <w:t>Roland</w:t>
      </w:r>
      <w:r w:rsidRPr="00B55226">
        <w:rPr>
          <w:rFonts w:cs="Times New Roman"/>
          <w:spacing w:val="16"/>
          <w:w w:val="110"/>
          <w:sz w:val="24"/>
          <w:szCs w:val="24"/>
        </w:rPr>
        <w:t xml:space="preserve"> </w:t>
      </w:r>
      <w:r w:rsidR="0019483D">
        <w:rPr>
          <w:rFonts w:cs="Times New Roman"/>
          <w:w w:val="110"/>
          <w:sz w:val="24"/>
          <w:szCs w:val="24"/>
        </w:rPr>
        <w:t>De</w:t>
      </w:r>
      <w:r w:rsidRPr="00B55226">
        <w:rPr>
          <w:rFonts w:cs="Times New Roman"/>
          <w:w w:val="110"/>
          <w:sz w:val="24"/>
          <w:szCs w:val="24"/>
        </w:rPr>
        <w:t>Pratti.</w:t>
      </w:r>
      <w:r w:rsidRPr="00B55226">
        <w:rPr>
          <w:rFonts w:cs="Times New Roman"/>
          <w:spacing w:val="7"/>
          <w:w w:val="110"/>
          <w:sz w:val="24"/>
          <w:szCs w:val="24"/>
        </w:rPr>
        <w:t xml:space="preserve"> </w:t>
      </w:r>
      <w:r w:rsidRPr="00B55226">
        <w:rPr>
          <w:rFonts w:cs="Times New Roman"/>
          <w:w w:val="110"/>
          <w:sz w:val="24"/>
          <w:szCs w:val="24"/>
        </w:rPr>
        <w:t>The</w:t>
      </w:r>
      <w:r w:rsidRPr="00B55226">
        <w:rPr>
          <w:rFonts w:cs="Times New Roman"/>
          <w:spacing w:val="16"/>
          <w:w w:val="110"/>
          <w:sz w:val="24"/>
          <w:szCs w:val="24"/>
        </w:rPr>
        <w:t xml:space="preserve"> </w:t>
      </w:r>
      <w:r w:rsidRPr="00B55226">
        <w:rPr>
          <w:rFonts w:cs="Times New Roman"/>
          <w:w w:val="110"/>
          <w:sz w:val="24"/>
          <w:szCs w:val="24"/>
        </w:rPr>
        <w:t>plan</w:t>
      </w:r>
      <w:r w:rsidRPr="00B55226">
        <w:rPr>
          <w:rFonts w:cs="Times New Roman"/>
          <w:spacing w:val="16"/>
          <w:w w:val="110"/>
          <w:sz w:val="24"/>
          <w:szCs w:val="24"/>
        </w:rPr>
        <w:t xml:space="preserve"> </w:t>
      </w:r>
      <w:r w:rsidRPr="00B55226">
        <w:rPr>
          <w:rFonts w:cs="Times New Roman"/>
          <w:w w:val="110"/>
          <w:sz w:val="24"/>
          <w:szCs w:val="24"/>
        </w:rPr>
        <w:t>is</w:t>
      </w:r>
      <w:r w:rsidRPr="00B55226">
        <w:rPr>
          <w:rFonts w:cs="Times New Roman"/>
          <w:spacing w:val="16"/>
          <w:w w:val="110"/>
          <w:sz w:val="24"/>
          <w:szCs w:val="24"/>
        </w:rPr>
        <w:t xml:space="preserve"> </w:t>
      </w:r>
      <w:r w:rsidRPr="00B55226">
        <w:rPr>
          <w:rFonts w:cs="Times New Roman"/>
          <w:w w:val="110"/>
          <w:sz w:val="24"/>
          <w:szCs w:val="24"/>
        </w:rPr>
        <w:t>to</w:t>
      </w:r>
      <w:r w:rsidRPr="00B55226">
        <w:rPr>
          <w:rFonts w:cs="Times New Roman"/>
          <w:spacing w:val="16"/>
          <w:w w:val="110"/>
          <w:sz w:val="24"/>
          <w:szCs w:val="24"/>
        </w:rPr>
        <w:t xml:space="preserve"> </w:t>
      </w:r>
      <w:r w:rsidRPr="00B55226">
        <w:rPr>
          <w:rFonts w:cs="Times New Roman"/>
          <w:w w:val="110"/>
          <w:sz w:val="24"/>
          <w:szCs w:val="24"/>
        </w:rPr>
        <w:t>identify</w:t>
      </w:r>
      <w:r w:rsidRPr="00B55226">
        <w:rPr>
          <w:rFonts w:cs="Times New Roman"/>
          <w:spacing w:val="16"/>
          <w:w w:val="110"/>
          <w:sz w:val="24"/>
          <w:szCs w:val="24"/>
        </w:rPr>
        <w:t xml:space="preserve"> </w:t>
      </w:r>
      <w:r w:rsidRPr="00B55226">
        <w:rPr>
          <w:rFonts w:cs="Times New Roman"/>
          <w:w w:val="110"/>
          <w:sz w:val="24"/>
          <w:szCs w:val="24"/>
        </w:rPr>
        <w:t>machines</w:t>
      </w:r>
      <w:r w:rsidRPr="00B55226">
        <w:rPr>
          <w:rFonts w:cs="Times New Roman"/>
          <w:spacing w:val="16"/>
          <w:w w:val="110"/>
          <w:sz w:val="24"/>
          <w:szCs w:val="24"/>
        </w:rPr>
        <w:t xml:space="preserve"> </w:t>
      </w:r>
      <w:r w:rsidRPr="00B55226">
        <w:rPr>
          <w:rFonts w:cs="Times New Roman"/>
          <w:w w:val="110"/>
          <w:sz w:val="24"/>
          <w:szCs w:val="24"/>
        </w:rPr>
        <w:t>onto</w:t>
      </w:r>
      <w:r w:rsidRPr="00B55226">
        <w:rPr>
          <w:rFonts w:cs="Times New Roman"/>
          <w:spacing w:val="16"/>
          <w:w w:val="110"/>
          <w:sz w:val="24"/>
          <w:szCs w:val="24"/>
        </w:rPr>
        <w:t xml:space="preserve"> </w:t>
      </w:r>
      <w:r w:rsidRPr="00B55226">
        <w:rPr>
          <w:rFonts w:cs="Times New Roman"/>
          <w:w w:val="110"/>
          <w:sz w:val="24"/>
          <w:szCs w:val="24"/>
        </w:rPr>
        <w:t>which</w:t>
      </w:r>
      <w:r w:rsidRPr="00B55226">
        <w:rPr>
          <w:rFonts w:cs="Times New Roman"/>
          <w:spacing w:val="16"/>
          <w:w w:val="110"/>
          <w:sz w:val="24"/>
          <w:szCs w:val="24"/>
        </w:rPr>
        <w:t xml:space="preserve"> </w:t>
      </w:r>
      <w:r w:rsidRPr="00B55226">
        <w:rPr>
          <w:rFonts w:cs="Times New Roman"/>
          <w:spacing w:val="-4"/>
          <w:w w:val="110"/>
          <w:sz w:val="24"/>
          <w:szCs w:val="24"/>
        </w:rPr>
        <w:t>we</w:t>
      </w:r>
      <w:r w:rsidRPr="00B55226">
        <w:rPr>
          <w:rFonts w:cs="Times New Roman"/>
          <w:spacing w:val="16"/>
          <w:w w:val="110"/>
          <w:sz w:val="24"/>
          <w:szCs w:val="24"/>
        </w:rPr>
        <w:t xml:space="preserve"> </w:t>
      </w:r>
      <w:r w:rsidRPr="00B55226">
        <w:rPr>
          <w:rFonts w:cs="Times New Roman"/>
          <w:w w:val="110"/>
          <w:sz w:val="24"/>
          <w:szCs w:val="24"/>
        </w:rPr>
        <w:t>can</w:t>
      </w:r>
      <w:r w:rsidRPr="00B55226">
        <w:rPr>
          <w:rFonts w:cs="Times New Roman"/>
          <w:spacing w:val="16"/>
          <w:w w:val="110"/>
          <w:sz w:val="24"/>
          <w:szCs w:val="24"/>
        </w:rPr>
        <w:t xml:space="preserve"> </w:t>
      </w:r>
      <w:r w:rsidRPr="00B55226">
        <w:rPr>
          <w:rFonts w:cs="Times New Roman"/>
          <w:w w:val="110"/>
          <w:sz w:val="24"/>
          <w:szCs w:val="24"/>
        </w:rPr>
        <w:t>install</w:t>
      </w:r>
      <w:r w:rsidRPr="00B55226">
        <w:rPr>
          <w:rFonts w:cs="Times New Roman"/>
          <w:w w:val="108"/>
          <w:sz w:val="24"/>
          <w:szCs w:val="24"/>
        </w:rPr>
        <w:t xml:space="preserve"> </w:t>
      </w:r>
      <w:r w:rsidRPr="00B55226">
        <w:rPr>
          <w:rFonts w:cs="Times New Roman"/>
          <w:w w:val="110"/>
          <w:sz w:val="24"/>
          <w:szCs w:val="24"/>
        </w:rPr>
        <w:t xml:space="preserve">this software, to make an operating </w:t>
      </w:r>
      <w:r w:rsidRPr="00B55226">
        <w:rPr>
          <w:rFonts w:cs="Times New Roman"/>
          <w:spacing w:val="-3"/>
          <w:w w:val="110"/>
          <w:sz w:val="24"/>
          <w:szCs w:val="24"/>
        </w:rPr>
        <w:t xml:space="preserve">facility. </w:t>
      </w:r>
      <w:r w:rsidRPr="00B55226">
        <w:rPr>
          <w:rFonts w:cs="Times New Roman"/>
          <w:spacing w:val="-8"/>
          <w:w w:val="110"/>
          <w:sz w:val="24"/>
          <w:szCs w:val="24"/>
        </w:rPr>
        <w:t xml:space="preserve">We </w:t>
      </w:r>
      <w:r w:rsidRPr="00B55226">
        <w:rPr>
          <w:rFonts w:cs="Times New Roman"/>
          <w:w w:val="110"/>
          <w:sz w:val="24"/>
          <w:szCs w:val="24"/>
        </w:rPr>
        <w:t>plan to use machines</w:t>
      </w:r>
      <w:r w:rsidRPr="00B55226">
        <w:rPr>
          <w:rFonts w:cs="Times New Roman"/>
          <w:spacing w:val="26"/>
          <w:w w:val="110"/>
          <w:sz w:val="24"/>
          <w:szCs w:val="24"/>
        </w:rPr>
        <w:t xml:space="preserve"> </w:t>
      </w:r>
      <w:r w:rsidRPr="00B55226">
        <w:rPr>
          <w:rFonts w:cs="Times New Roman"/>
          <w:w w:val="110"/>
          <w:sz w:val="24"/>
          <w:szCs w:val="24"/>
        </w:rPr>
        <w:t>obtained</w:t>
      </w:r>
      <w:r w:rsidRPr="00B55226">
        <w:rPr>
          <w:rFonts w:cs="Times New Roman"/>
          <w:w w:val="109"/>
          <w:sz w:val="24"/>
          <w:szCs w:val="24"/>
        </w:rPr>
        <w:t xml:space="preserve"> </w:t>
      </w:r>
      <w:r w:rsidRPr="00B55226">
        <w:rPr>
          <w:rFonts w:cs="Times New Roman"/>
          <w:w w:val="110"/>
          <w:sz w:val="24"/>
          <w:szCs w:val="24"/>
        </w:rPr>
        <w:t>separately from the grant. T. Smith has some Raspberry Pi machines to</w:t>
      </w:r>
      <w:r w:rsidRPr="00B55226">
        <w:rPr>
          <w:rFonts w:cs="Times New Roman"/>
          <w:spacing w:val="9"/>
          <w:w w:val="110"/>
          <w:sz w:val="24"/>
          <w:szCs w:val="24"/>
        </w:rPr>
        <w:t xml:space="preserve"> </w:t>
      </w:r>
      <w:r w:rsidRPr="00B55226">
        <w:rPr>
          <w:rFonts w:cs="Times New Roman"/>
          <w:w w:val="110"/>
          <w:sz w:val="24"/>
          <w:szCs w:val="24"/>
        </w:rPr>
        <w:t>offer,</w:t>
      </w:r>
      <w:r w:rsidRPr="00B55226">
        <w:rPr>
          <w:rFonts w:cs="Times New Roman"/>
          <w:w w:val="99"/>
          <w:sz w:val="24"/>
          <w:szCs w:val="24"/>
        </w:rPr>
        <w:t xml:space="preserve"> </w:t>
      </w:r>
      <w:r w:rsidRPr="00B55226">
        <w:rPr>
          <w:rFonts w:cs="Times New Roman"/>
          <w:w w:val="110"/>
          <w:sz w:val="24"/>
          <w:szCs w:val="24"/>
        </w:rPr>
        <w:t>on a temporary to-be-returned basis, to the project. Hadoop has been</w:t>
      </w:r>
      <w:r w:rsidRPr="00B55226">
        <w:rPr>
          <w:rFonts w:cs="Times New Roman"/>
          <w:spacing w:val="31"/>
          <w:w w:val="110"/>
          <w:sz w:val="24"/>
          <w:szCs w:val="24"/>
        </w:rPr>
        <w:t xml:space="preserve"> </w:t>
      </w:r>
      <w:r w:rsidRPr="00B55226">
        <w:rPr>
          <w:rFonts w:cs="Times New Roman"/>
          <w:w w:val="110"/>
          <w:sz w:val="24"/>
          <w:szCs w:val="24"/>
        </w:rPr>
        <w:t>shown</w:t>
      </w:r>
      <w:r w:rsidRPr="00B55226">
        <w:rPr>
          <w:rFonts w:cs="Times New Roman"/>
          <w:w w:val="104"/>
          <w:sz w:val="24"/>
          <w:szCs w:val="24"/>
        </w:rPr>
        <w:t xml:space="preserve"> </w:t>
      </w:r>
      <w:r w:rsidRPr="00B55226">
        <w:rPr>
          <w:rFonts w:cs="Times New Roman"/>
          <w:spacing w:val="-3"/>
          <w:w w:val="110"/>
          <w:sz w:val="24"/>
          <w:szCs w:val="24"/>
        </w:rPr>
        <w:t>by</w:t>
      </w:r>
      <w:r w:rsidRPr="00B55226">
        <w:rPr>
          <w:rFonts w:cs="Times New Roman"/>
          <w:spacing w:val="31"/>
          <w:w w:val="110"/>
          <w:sz w:val="24"/>
          <w:szCs w:val="24"/>
        </w:rPr>
        <w:t xml:space="preserve"> </w:t>
      </w:r>
      <w:hyperlink w:anchor="_bookmark11" w:history="1">
        <w:r w:rsidRPr="00B55226">
          <w:rPr>
            <w:rFonts w:cs="Times New Roman"/>
            <w:w w:val="110"/>
            <w:sz w:val="24"/>
            <w:szCs w:val="24"/>
          </w:rPr>
          <w:t>[pih]</w:t>
        </w:r>
      </w:hyperlink>
      <w:r w:rsidRPr="00B55226">
        <w:rPr>
          <w:rFonts w:cs="Times New Roman"/>
          <w:spacing w:val="31"/>
          <w:w w:val="110"/>
          <w:sz w:val="24"/>
          <w:szCs w:val="24"/>
        </w:rPr>
        <w:t xml:space="preserve"> </w:t>
      </w:r>
      <w:r w:rsidRPr="00B55226">
        <w:rPr>
          <w:rFonts w:cs="Times New Roman"/>
          <w:w w:val="110"/>
          <w:sz w:val="24"/>
          <w:szCs w:val="24"/>
        </w:rPr>
        <w:t>to</w:t>
      </w:r>
      <w:r w:rsidRPr="00B55226">
        <w:rPr>
          <w:rFonts w:cs="Times New Roman"/>
          <w:spacing w:val="31"/>
          <w:w w:val="110"/>
          <w:sz w:val="24"/>
          <w:szCs w:val="24"/>
        </w:rPr>
        <w:t xml:space="preserve"> </w:t>
      </w:r>
      <w:r w:rsidRPr="00B55226">
        <w:rPr>
          <w:rFonts w:cs="Times New Roman"/>
          <w:w w:val="110"/>
          <w:sz w:val="24"/>
          <w:szCs w:val="24"/>
        </w:rPr>
        <w:t>be</w:t>
      </w:r>
      <w:r w:rsidRPr="00B55226">
        <w:rPr>
          <w:rFonts w:cs="Times New Roman"/>
          <w:spacing w:val="31"/>
          <w:w w:val="110"/>
          <w:sz w:val="24"/>
          <w:szCs w:val="24"/>
        </w:rPr>
        <w:t xml:space="preserve"> </w:t>
      </w:r>
      <w:r w:rsidRPr="00B55226">
        <w:rPr>
          <w:rFonts w:cs="Times New Roman"/>
          <w:w w:val="110"/>
          <w:sz w:val="24"/>
          <w:szCs w:val="24"/>
        </w:rPr>
        <w:t>suitable</w:t>
      </w:r>
      <w:r w:rsidRPr="00B55226">
        <w:rPr>
          <w:rFonts w:cs="Times New Roman"/>
          <w:spacing w:val="31"/>
          <w:w w:val="110"/>
          <w:sz w:val="24"/>
          <w:szCs w:val="24"/>
        </w:rPr>
        <w:t xml:space="preserve"> </w:t>
      </w:r>
      <w:r w:rsidRPr="00B55226">
        <w:rPr>
          <w:rFonts w:cs="Times New Roman"/>
          <w:w w:val="110"/>
          <w:sz w:val="24"/>
          <w:szCs w:val="24"/>
        </w:rPr>
        <w:t>for</w:t>
      </w:r>
      <w:r w:rsidRPr="00B55226">
        <w:rPr>
          <w:rFonts w:cs="Times New Roman"/>
          <w:spacing w:val="31"/>
          <w:w w:val="110"/>
          <w:sz w:val="24"/>
          <w:szCs w:val="24"/>
        </w:rPr>
        <w:t xml:space="preserve"> </w:t>
      </w:r>
      <w:r w:rsidRPr="00B55226">
        <w:rPr>
          <w:rFonts w:cs="Times New Roman"/>
          <w:w w:val="110"/>
          <w:sz w:val="24"/>
          <w:szCs w:val="24"/>
        </w:rPr>
        <w:t>Raspberry</w:t>
      </w:r>
      <w:r w:rsidRPr="00B55226">
        <w:rPr>
          <w:rFonts w:cs="Times New Roman"/>
          <w:spacing w:val="31"/>
          <w:w w:val="110"/>
          <w:sz w:val="24"/>
          <w:szCs w:val="24"/>
        </w:rPr>
        <w:t xml:space="preserve"> </w:t>
      </w:r>
      <w:r w:rsidRPr="00B55226">
        <w:rPr>
          <w:rFonts w:cs="Times New Roman"/>
          <w:w w:val="110"/>
          <w:sz w:val="24"/>
          <w:szCs w:val="24"/>
        </w:rPr>
        <w:t>Pi</w:t>
      </w:r>
      <w:r w:rsidRPr="00B55226">
        <w:rPr>
          <w:rFonts w:cs="Times New Roman"/>
          <w:spacing w:val="31"/>
          <w:w w:val="110"/>
          <w:sz w:val="24"/>
          <w:szCs w:val="24"/>
        </w:rPr>
        <w:t xml:space="preserve"> </w:t>
      </w:r>
      <w:r w:rsidRPr="00B55226">
        <w:rPr>
          <w:rFonts w:cs="Times New Roman"/>
          <w:w w:val="110"/>
          <w:sz w:val="24"/>
          <w:szCs w:val="24"/>
        </w:rPr>
        <w:t>clusters.</w:t>
      </w:r>
      <w:r w:rsidRPr="00B55226">
        <w:rPr>
          <w:rFonts w:cs="Times New Roman"/>
          <w:spacing w:val="49"/>
          <w:w w:val="110"/>
          <w:sz w:val="24"/>
          <w:szCs w:val="24"/>
        </w:rPr>
        <w:t xml:space="preserve"> </w:t>
      </w:r>
      <w:r w:rsidRPr="00B55226">
        <w:rPr>
          <w:rFonts w:cs="Times New Roman"/>
          <w:w w:val="110"/>
          <w:sz w:val="24"/>
          <w:szCs w:val="24"/>
        </w:rPr>
        <w:t>Raspberry</w:t>
      </w:r>
      <w:r w:rsidRPr="00B55226">
        <w:rPr>
          <w:rFonts w:cs="Times New Roman"/>
          <w:spacing w:val="31"/>
          <w:w w:val="110"/>
          <w:sz w:val="24"/>
          <w:szCs w:val="24"/>
        </w:rPr>
        <w:t xml:space="preserve"> </w:t>
      </w:r>
      <w:r w:rsidRPr="00B55226">
        <w:rPr>
          <w:rFonts w:cs="Times New Roman"/>
          <w:w w:val="110"/>
          <w:sz w:val="24"/>
          <w:szCs w:val="24"/>
        </w:rPr>
        <w:t>Pis</w:t>
      </w:r>
      <w:r w:rsidRPr="00B55226">
        <w:rPr>
          <w:rFonts w:cs="Times New Roman"/>
          <w:spacing w:val="31"/>
          <w:w w:val="110"/>
          <w:sz w:val="24"/>
          <w:szCs w:val="24"/>
        </w:rPr>
        <w:t xml:space="preserve"> </w:t>
      </w:r>
      <w:r w:rsidRPr="00B55226">
        <w:rPr>
          <w:rFonts w:cs="Times New Roman"/>
          <w:w w:val="110"/>
          <w:sz w:val="24"/>
          <w:szCs w:val="24"/>
        </w:rPr>
        <w:t>are</w:t>
      </w:r>
      <w:r w:rsidRPr="00B55226">
        <w:rPr>
          <w:rFonts w:cs="Times New Roman"/>
          <w:spacing w:val="31"/>
          <w:w w:val="110"/>
          <w:sz w:val="24"/>
          <w:szCs w:val="24"/>
        </w:rPr>
        <w:t xml:space="preserve"> </w:t>
      </w:r>
      <w:r w:rsidRPr="00B55226">
        <w:rPr>
          <w:rFonts w:cs="Times New Roman"/>
          <w:w w:val="110"/>
          <w:sz w:val="24"/>
          <w:szCs w:val="24"/>
        </w:rPr>
        <w:t>small,</w:t>
      </w:r>
      <w:r w:rsidRPr="00B55226">
        <w:rPr>
          <w:rFonts w:cs="Times New Roman"/>
          <w:w w:val="105"/>
          <w:sz w:val="24"/>
          <w:szCs w:val="24"/>
        </w:rPr>
        <w:t xml:space="preserve"> </w:t>
      </w:r>
      <w:r w:rsidRPr="00B55226">
        <w:rPr>
          <w:rFonts w:cs="Times New Roman"/>
          <w:w w:val="110"/>
          <w:sz w:val="24"/>
          <w:szCs w:val="24"/>
        </w:rPr>
        <w:t xml:space="preserve">which implies our need for space to be only a few square feet. Then </w:t>
      </w:r>
      <w:r w:rsidRPr="00B55226">
        <w:rPr>
          <w:rFonts w:cs="Times New Roman"/>
          <w:spacing w:val="-4"/>
          <w:w w:val="110"/>
          <w:sz w:val="24"/>
          <w:szCs w:val="24"/>
        </w:rPr>
        <w:t>we</w:t>
      </w:r>
      <w:r w:rsidRPr="00B55226">
        <w:rPr>
          <w:rFonts w:cs="Times New Roman"/>
          <w:spacing w:val="10"/>
          <w:w w:val="110"/>
          <w:sz w:val="24"/>
          <w:szCs w:val="24"/>
        </w:rPr>
        <w:t xml:space="preserve"> </w:t>
      </w:r>
      <w:r w:rsidRPr="00B55226">
        <w:rPr>
          <w:rFonts w:cs="Times New Roman"/>
          <w:w w:val="110"/>
          <w:sz w:val="24"/>
          <w:szCs w:val="24"/>
        </w:rPr>
        <w:t>plan</w:t>
      </w:r>
      <w:r w:rsidRPr="00B55226">
        <w:rPr>
          <w:rFonts w:cs="Times New Roman"/>
          <w:w w:val="109"/>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install</w:t>
      </w:r>
      <w:r w:rsidRPr="00B55226">
        <w:rPr>
          <w:rFonts w:cs="Times New Roman"/>
          <w:spacing w:val="22"/>
          <w:w w:val="110"/>
          <w:sz w:val="24"/>
          <w:szCs w:val="24"/>
        </w:rPr>
        <w:t xml:space="preserve"> </w:t>
      </w:r>
      <w:r w:rsidRPr="00B55226">
        <w:rPr>
          <w:rFonts w:cs="Times New Roman"/>
          <w:w w:val="110"/>
          <w:sz w:val="24"/>
          <w:szCs w:val="24"/>
        </w:rPr>
        <w:t>and</w:t>
      </w:r>
      <w:r w:rsidRPr="00B55226">
        <w:rPr>
          <w:rFonts w:cs="Times New Roman"/>
          <w:spacing w:val="22"/>
          <w:w w:val="110"/>
          <w:sz w:val="24"/>
          <w:szCs w:val="24"/>
        </w:rPr>
        <w:t xml:space="preserve"> </w:t>
      </w:r>
      <w:r w:rsidRPr="00B55226">
        <w:rPr>
          <w:rFonts w:cs="Times New Roman"/>
          <w:w w:val="110"/>
          <w:sz w:val="24"/>
          <w:szCs w:val="24"/>
        </w:rPr>
        <w:t>verify</w:t>
      </w:r>
      <w:r w:rsidRPr="00B55226">
        <w:rPr>
          <w:rFonts w:cs="Times New Roman"/>
          <w:spacing w:val="23"/>
          <w:w w:val="110"/>
          <w:sz w:val="24"/>
          <w:szCs w:val="24"/>
        </w:rPr>
        <w:t xml:space="preserve"> </w:t>
      </w:r>
      <w:r w:rsidRPr="00B55226">
        <w:rPr>
          <w:rFonts w:cs="Times New Roman"/>
          <w:w w:val="110"/>
          <w:sz w:val="24"/>
          <w:szCs w:val="24"/>
        </w:rPr>
        <w:t>the</w:t>
      </w:r>
      <w:r w:rsidRPr="00B55226">
        <w:rPr>
          <w:rFonts w:cs="Times New Roman"/>
          <w:spacing w:val="22"/>
          <w:w w:val="110"/>
          <w:sz w:val="24"/>
          <w:szCs w:val="24"/>
        </w:rPr>
        <w:t xml:space="preserve"> </w:t>
      </w:r>
      <w:r w:rsidRPr="00B55226">
        <w:rPr>
          <w:rFonts w:cs="Times New Roman"/>
          <w:w w:val="110"/>
          <w:sz w:val="24"/>
          <w:szCs w:val="24"/>
        </w:rPr>
        <w:t>installation</w:t>
      </w:r>
      <w:r w:rsidRPr="00B55226">
        <w:rPr>
          <w:rFonts w:cs="Times New Roman"/>
          <w:spacing w:val="22"/>
          <w:w w:val="110"/>
          <w:sz w:val="24"/>
          <w:szCs w:val="24"/>
        </w:rPr>
        <w:t xml:space="preserve"> </w:t>
      </w:r>
      <w:r w:rsidRPr="00B55226">
        <w:rPr>
          <w:rFonts w:cs="Times New Roman"/>
          <w:w w:val="110"/>
          <w:sz w:val="24"/>
          <w:szCs w:val="24"/>
        </w:rPr>
        <w:t>of</w:t>
      </w:r>
      <w:r w:rsidRPr="00B55226">
        <w:rPr>
          <w:rFonts w:cs="Times New Roman"/>
          <w:spacing w:val="22"/>
          <w:w w:val="110"/>
          <w:sz w:val="24"/>
          <w:szCs w:val="24"/>
        </w:rPr>
        <w:t xml:space="preserve"> </w:t>
      </w:r>
      <w:r w:rsidRPr="00B55226">
        <w:rPr>
          <w:rFonts w:cs="Times New Roman"/>
          <w:w w:val="110"/>
          <w:sz w:val="24"/>
          <w:szCs w:val="24"/>
        </w:rPr>
        <w:t>the</w:t>
      </w:r>
      <w:r w:rsidRPr="00B55226">
        <w:rPr>
          <w:rFonts w:cs="Times New Roman"/>
          <w:spacing w:val="22"/>
          <w:w w:val="110"/>
          <w:sz w:val="24"/>
          <w:szCs w:val="24"/>
        </w:rPr>
        <w:t xml:space="preserve"> </w:t>
      </w:r>
      <w:r w:rsidRPr="00B55226">
        <w:rPr>
          <w:rFonts w:cs="Times New Roman"/>
          <w:w w:val="110"/>
          <w:sz w:val="24"/>
          <w:szCs w:val="24"/>
        </w:rPr>
        <w:t>modified</w:t>
      </w:r>
      <w:r w:rsidRPr="00B55226">
        <w:rPr>
          <w:rFonts w:cs="Times New Roman"/>
          <w:spacing w:val="22"/>
          <w:w w:val="110"/>
          <w:sz w:val="24"/>
          <w:szCs w:val="24"/>
        </w:rPr>
        <w:t xml:space="preserve"> </w:t>
      </w:r>
      <w:r w:rsidRPr="00B55226">
        <w:rPr>
          <w:rFonts w:cs="Times New Roman"/>
          <w:w w:val="110"/>
          <w:sz w:val="24"/>
          <w:szCs w:val="24"/>
        </w:rPr>
        <w:t>Hadoop.</w:t>
      </w:r>
      <w:r w:rsidRPr="00B55226">
        <w:rPr>
          <w:rFonts w:cs="Times New Roman"/>
          <w:spacing w:val="25"/>
          <w:w w:val="110"/>
          <w:sz w:val="24"/>
          <w:szCs w:val="24"/>
        </w:rPr>
        <w:t xml:space="preserve"> </w:t>
      </w:r>
      <w:r w:rsidRPr="00B55226">
        <w:rPr>
          <w:rFonts w:cs="Times New Roman"/>
          <w:w w:val="110"/>
          <w:sz w:val="24"/>
          <w:szCs w:val="24"/>
        </w:rPr>
        <w:t>Then</w:t>
      </w:r>
      <w:r w:rsidRPr="00B55226">
        <w:rPr>
          <w:rFonts w:cs="Times New Roman"/>
          <w:spacing w:val="22"/>
          <w:w w:val="110"/>
          <w:sz w:val="24"/>
          <w:szCs w:val="24"/>
        </w:rPr>
        <w:t xml:space="preserve"> </w:t>
      </w:r>
      <w:r w:rsidRPr="00B55226">
        <w:rPr>
          <w:rFonts w:cs="Times New Roman"/>
          <w:spacing w:val="-4"/>
          <w:w w:val="110"/>
          <w:sz w:val="24"/>
          <w:szCs w:val="24"/>
        </w:rPr>
        <w:t>we</w:t>
      </w:r>
      <w:r w:rsidRPr="00B55226">
        <w:rPr>
          <w:rFonts w:cs="Times New Roman"/>
          <w:spacing w:val="22"/>
          <w:w w:val="110"/>
          <w:sz w:val="24"/>
          <w:szCs w:val="24"/>
        </w:rPr>
        <w:t xml:space="preserve"> </w:t>
      </w:r>
      <w:r w:rsidRPr="00B55226">
        <w:rPr>
          <w:rFonts w:cs="Times New Roman"/>
          <w:w w:val="110"/>
          <w:sz w:val="24"/>
          <w:szCs w:val="24"/>
        </w:rPr>
        <w:t>plan</w:t>
      </w:r>
      <w:r w:rsidRPr="00B55226">
        <w:rPr>
          <w:rFonts w:cs="Times New Roman"/>
          <w:w w:val="109"/>
          <w:sz w:val="24"/>
          <w:szCs w:val="24"/>
        </w:rPr>
        <w:t xml:space="preserve"> </w:t>
      </w:r>
      <w:r w:rsidRPr="00B55226">
        <w:rPr>
          <w:rFonts w:cs="Times New Roman"/>
          <w:w w:val="110"/>
          <w:sz w:val="24"/>
          <w:szCs w:val="24"/>
        </w:rPr>
        <w:t xml:space="preserve">to install software used </w:t>
      </w:r>
      <w:r w:rsidRPr="00B55226">
        <w:rPr>
          <w:rFonts w:cs="Times New Roman"/>
          <w:spacing w:val="-3"/>
          <w:w w:val="110"/>
          <w:sz w:val="24"/>
          <w:szCs w:val="24"/>
        </w:rPr>
        <w:t xml:space="preserve">by </w:t>
      </w:r>
      <w:r w:rsidRPr="00B55226">
        <w:rPr>
          <w:rFonts w:cs="Times New Roman"/>
          <w:w w:val="110"/>
          <w:sz w:val="24"/>
          <w:szCs w:val="24"/>
        </w:rPr>
        <w:t>the application, including Python and R, which</w:t>
      </w:r>
      <w:r w:rsidRPr="00B55226">
        <w:rPr>
          <w:rFonts w:cs="Times New Roman"/>
          <w:spacing w:val="39"/>
          <w:w w:val="110"/>
          <w:sz w:val="24"/>
          <w:szCs w:val="24"/>
        </w:rPr>
        <w:t xml:space="preserve"> </w:t>
      </w:r>
      <w:r w:rsidRPr="00B55226">
        <w:rPr>
          <w:rFonts w:cs="Times New Roman"/>
          <w:w w:val="110"/>
          <w:sz w:val="24"/>
          <w:szCs w:val="24"/>
        </w:rPr>
        <w:t>are</w:t>
      </w:r>
      <w:r w:rsidRPr="00B55226">
        <w:rPr>
          <w:rFonts w:cs="Times New Roman"/>
          <w:w w:val="108"/>
          <w:sz w:val="24"/>
          <w:szCs w:val="24"/>
        </w:rPr>
        <w:t xml:space="preserve"> </w:t>
      </w:r>
      <w:r w:rsidRPr="00B55226">
        <w:rPr>
          <w:rFonts w:cs="Times New Roman"/>
          <w:w w:val="110"/>
          <w:sz w:val="24"/>
          <w:szCs w:val="24"/>
        </w:rPr>
        <w:t xml:space="preserve">generally useful packages. </w:t>
      </w:r>
      <w:r w:rsidRPr="00B55226">
        <w:rPr>
          <w:rFonts w:cs="Times New Roman"/>
          <w:spacing w:val="-8"/>
          <w:w w:val="110"/>
          <w:sz w:val="24"/>
          <w:szCs w:val="24"/>
        </w:rPr>
        <w:t xml:space="preserve">We </w:t>
      </w:r>
      <w:r w:rsidRPr="00B55226">
        <w:rPr>
          <w:rFonts w:cs="Times New Roman"/>
          <w:w w:val="110"/>
          <w:sz w:val="24"/>
          <w:szCs w:val="24"/>
        </w:rPr>
        <w:t>plan to investigate a programmatic interface</w:t>
      </w:r>
      <w:r w:rsidRPr="00B55226">
        <w:rPr>
          <w:rFonts w:cs="Times New Roman"/>
          <w:spacing w:val="-15"/>
          <w:w w:val="110"/>
          <w:sz w:val="24"/>
          <w:szCs w:val="24"/>
        </w:rPr>
        <w:t xml:space="preserve"> </w:t>
      </w:r>
      <w:r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 xml:space="preserve">Mathematica, as it is said to be installed on the Raspberry Pis. </w:t>
      </w:r>
      <w:r w:rsidR="00374730" w:rsidRPr="00B55226">
        <w:rPr>
          <w:rFonts w:cs="Times New Roman"/>
          <w:w w:val="110"/>
          <w:sz w:val="24"/>
          <w:szCs w:val="24"/>
        </w:rPr>
        <w:t>We</w:t>
      </w:r>
      <w:r w:rsidRPr="00B55226">
        <w:rPr>
          <w:rFonts w:cs="Times New Roman"/>
          <w:spacing w:val="-4"/>
          <w:w w:val="110"/>
          <w:sz w:val="24"/>
          <w:szCs w:val="24"/>
        </w:rPr>
        <w:t xml:space="preserve"> </w:t>
      </w:r>
      <w:r w:rsidRPr="00B55226">
        <w:rPr>
          <w:rFonts w:cs="Times New Roman"/>
          <w:w w:val="110"/>
          <w:sz w:val="24"/>
          <w:szCs w:val="24"/>
        </w:rPr>
        <w:t>would like to be able to interoperate Mathematica and R with the</w:t>
      </w:r>
      <w:r w:rsidRPr="00B55226">
        <w:rPr>
          <w:rFonts w:cs="Times New Roman"/>
          <w:spacing w:val="-9"/>
          <w:w w:val="110"/>
          <w:sz w:val="24"/>
          <w:szCs w:val="24"/>
        </w:rPr>
        <w:t xml:space="preserve"> </w:t>
      </w:r>
      <w:r w:rsidRPr="00B55226">
        <w:rPr>
          <w:rFonts w:cs="Times New Roman"/>
          <w:w w:val="110"/>
          <w:sz w:val="24"/>
          <w:szCs w:val="24"/>
        </w:rPr>
        <w:t>modified</w:t>
      </w:r>
      <w:r w:rsidRPr="00B55226">
        <w:rPr>
          <w:rFonts w:cs="Times New Roman"/>
          <w:w w:val="101"/>
          <w:sz w:val="24"/>
          <w:szCs w:val="24"/>
        </w:rPr>
        <w:t xml:space="preserve"> </w:t>
      </w:r>
      <w:r w:rsidRPr="00B55226">
        <w:rPr>
          <w:rFonts w:cs="Times New Roman"/>
          <w:w w:val="110"/>
          <w:sz w:val="24"/>
          <w:szCs w:val="24"/>
        </w:rPr>
        <w:t xml:space="preserve">Hadoop. Then </w:t>
      </w:r>
      <w:r w:rsidRPr="00B55226">
        <w:rPr>
          <w:rFonts w:cs="Times New Roman"/>
          <w:spacing w:val="-4"/>
          <w:w w:val="110"/>
          <w:sz w:val="24"/>
          <w:szCs w:val="24"/>
        </w:rPr>
        <w:t xml:space="preserve">we </w:t>
      </w:r>
      <w:r w:rsidRPr="00B55226">
        <w:rPr>
          <w:rFonts w:cs="Times New Roman"/>
          <w:w w:val="110"/>
          <w:sz w:val="24"/>
          <w:szCs w:val="24"/>
        </w:rPr>
        <w:t xml:space="preserve">plan to install software used </w:t>
      </w:r>
      <w:r w:rsidRPr="00B55226">
        <w:rPr>
          <w:rFonts w:cs="Times New Roman"/>
          <w:spacing w:val="-3"/>
          <w:w w:val="110"/>
          <w:sz w:val="24"/>
          <w:szCs w:val="24"/>
        </w:rPr>
        <w:t xml:space="preserve">by </w:t>
      </w:r>
      <w:r w:rsidRPr="00B55226">
        <w:rPr>
          <w:rFonts w:cs="Times New Roman"/>
          <w:w w:val="110"/>
          <w:sz w:val="24"/>
          <w:szCs w:val="24"/>
        </w:rPr>
        <w:t>the application, a</w:t>
      </w:r>
      <w:r w:rsidRPr="00B55226">
        <w:rPr>
          <w:rFonts w:cs="Times New Roman"/>
          <w:spacing w:val="23"/>
          <w:w w:val="110"/>
          <w:sz w:val="24"/>
          <w:szCs w:val="24"/>
        </w:rPr>
        <w:t xml:space="preserve"> </w:t>
      </w:r>
      <w:r w:rsidRPr="00B55226">
        <w:rPr>
          <w:rFonts w:cs="Times New Roman"/>
          <w:w w:val="110"/>
          <w:sz w:val="24"/>
          <w:szCs w:val="24"/>
        </w:rPr>
        <w:t>survival</w:t>
      </w:r>
      <w:r w:rsidRPr="00B55226">
        <w:rPr>
          <w:rFonts w:cs="Times New Roman"/>
          <w:w w:val="107"/>
          <w:sz w:val="24"/>
          <w:szCs w:val="24"/>
        </w:rPr>
        <w:t xml:space="preserve"> </w:t>
      </w:r>
      <w:r w:rsidRPr="00B55226">
        <w:rPr>
          <w:rFonts w:cs="Times New Roman"/>
          <w:w w:val="110"/>
          <w:sz w:val="24"/>
          <w:szCs w:val="24"/>
        </w:rPr>
        <w:t>analysis</w:t>
      </w:r>
      <w:r w:rsidRPr="00B55226">
        <w:rPr>
          <w:rFonts w:cs="Times New Roman"/>
          <w:spacing w:val="-6"/>
          <w:w w:val="110"/>
          <w:sz w:val="24"/>
          <w:szCs w:val="24"/>
        </w:rPr>
        <w:t xml:space="preserve"> </w:t>
      </w:r>
      <w:r w:rsidRPr="00B55226">
        <w:rPr>
          <w:rFonts w:cs="Times New Roman"/>
          <w:spacing w:val="-3"/>
          <w:w w:val="110"/>
          <w:sz w:val="24"/>
          <w:szCs w:val="24"/>
        </w:rPr>
        <w:t>package</w:t>
      </w:r>
      <w:r w:rsidRPr="00B55226">
        <w:rPr>
          <w:rFonts w:cs="Times New Roman"/>
          <w:spacing w:val="-7"/>
          <w:w w:val="110"/>
          <w:sz w:val="24"/>
          <w:szCs w:val="24"/>
        </w:rPr>
        <w:t xml:space="preserve"> </w:t>
      </w:r>
      <w:r w:rsidRPr="00B55226">
        <w:rPr>
          <w:rFonts w:cs="Times New Roman"/>
          <w:w w:val="110"/>
          <w:sz w:val="24"/>
          <w:szCs w:val="24"/>
        </w:rPr>
        <w:t>of</w:t>
      </w:r>
      <w:r w:rsidRPr="00B55226">
        <w:rPr>
          <w:rFonts w:cs="Times New Roman"/>
          <w:spacing w:val="-7"/>
          <w:w w:val="110"/>
          <w:sz w:val="24"/>
          <w:szCs w:val="24"/>
        </w:rPr>
        <w:t xml:space="preserve"> </w:t>
      </w:r>
      <w:r w:rsidRPr="00B55226">
        <w:rPr>
          <w:rFonts w:cs="Times New Roman"/>
          <w:w w:val="110"/>
          <w:sz w:val="24"/>
          <w:szCs w:val="24"/>
        </w:rPr>
        <w:t>R,</w:t>
      </w:r>
      <w:r w:rsidRPr="00B55226">
        <w:rPr>
          <w:rFonts w:cs="Times New Roman"/>
          <w:spacing w:val="-7"/>
          <w:w w:val="110"/>
          <w:sz w:val="24"/>
          <w:szCs w:val="24"/>
        </w:rPr>
        <w:t xml:space="preserve"> </w:t>
      </w:r>
      <w:r w:rsidRPr="00B55226">
        <w:rPr>
          <w:rFonts w:cs="Times New Roman"/>
          <w:w w:val="110"/>
          <w:sz w:val="24"/>
          <w:szCs w:val="24"/>
        </w:rPr>
        <w:t>which</w:t>
      </w:r>
      <w:r w:rsidRPr="00B55226">
        <w:rPr>
          <w:rFonts w:cs="Times New Roman"/>
          <w:spacing w:val="-7"/>
          <w:w w:val="110"/>
          <w:sz w:val="24"/>
          <w:szCs w:val="24"/>
        </w:rPr>
        <w:t xml:space="preserve"> </w:t>
      </w:r>
      <w:r w:rsidRPr="00B55226">
        <w:rPr>
          <w:rFonts w:cs="Times New Roman"/>
          <w:w w:val="110"/>
          <w:sz w:val="24"/>
          <w:szCs w:val="24"/>
        </w:rPr>
        <w:t>is</w:t>
      </w:r>
      <w:r w:rsidRPr="00B55226">
        <w:rPr>
          <w:rFonts w:cs="Times New Roman"/>
          <w:spacing w:val="-7"/>
          <w:w w:val="110"/>
          <w:sz w:val="24"/>
          <w:szCs w:val="24"/>
        </w:rPr>
        <w:t xml:space="preserve"> </w:t>
      </w:r>
      <w:r w:rsidRPr="00B55226">
        <w:rPr>
          <w:rFonts w:cs="Times New Roman"/>
          <w:w w:val="110"/>
          <w:sz w:val="24"/>
          <w:szCs w:val="24"/>
        </w:rPr>
        <w:t>more</w:t>
      </w:r>
      <w:r w:rsidRPr="00B55226">
        <w:rPr>
          <w:rFonts w:cs="Times New Roman"/>
          <w:spacing w:val="-7"/>
          <w:w w:val="110"/>
          <w:sz w:val="24"/>
          <w:szCs w:val="24"/>
        </w:rPr>
        <w:t xml:space="preserve"> </w:t>
      </w:r>
      <w:r w:rsidR="00374730" w:rsidRPr="00B55226">
        <w:rPr>
          <w:rFonts w:cs="Times New Roman"/>
          <w:w w:val="110"/>
          <w:sz w:val="24"/>
          <w:szCs w:val="24"/>
        </w:rPr>
        <w:t>focused</w:t>
      </w:r>
      <w:r w:rsidRPr="00B55226">
        <w:rPr>
          <w:rFonts w:cs="Times New Roman"/>
          <w:spacing w:val="-7"/>
          <w:w w:val="110"/>
          <w:sz w:val="24"/>
          <w:szCs w:val="24"/>
        </w:rPr>
        <w:t xml:space="preserve"> </w:t>
      </w:r>
      <w:r w:rsidRPr="00B55226">
        <w:rPr>
          <w:rFonts w:cs="Times New Roman"/>
          <w:w w:val="110"/>
          <w:sz w:val="24"/>
          <w:szCs w:val="24"/>
        </w:rPr>
        <w:t>in</w:t>
      </w:r>
      <w:r w:rsidRPr="00B55226">
        <w:rPr>
          <w:rFonts w:cs="Times New Roman"/>
          <w:spacing w:val="-7"/>
          <w:w w:val="110"/>
          <w:sz w:val="24"/>
          <w:szCs w:val="24"/>
        </w:rPr>
        <w:t xml:space="preserve"> </w:t>
      </w:r>
      <w:r w:rsidRPr="00B55226">
        <w:rPr>
          <w:rFonts w:cs="Times New Roman"/>
          <w:w w:val="110"/>
          <w:sz w:val="24"/>
          <w:szCs w:val="24"/>
        </w:rPr>
        <w:t>purpose,</w:t>
      </w:r>
      <w:r w:rsidRPr="00B55226">
        <w:rPr>
          <w:rFonts w:cs="Times New Roman"/>
          <w:spacing w:val="-7"/>
          <w:w w:val="110"/>
          <w:sz w:val="24"/>
          <w:szCs w:val="24"/>
        </w:rPr>
        <w:t xml:space="preserve"> </w:t>
      </w:r>
      <w:r w:rsidRPr="00B55226">
        <w:rPr>
          <w:rFonts w:cs="Times New Roman"/>
          <w:w w:val="110"/>
          <w:sz w:val="24"/>
          <w:szCs w:val="24"/>
        </w:rPr>
        <w:t>though</w:t>
      </w:r>
      <w:r w:rsidRPr="00B55226">
        <w:rPr>
          <w:rFonts w:cs="Times New Roman"/>
          <w:spacing w:val="-7"/>
          <w:w w:val="110"/>
          <w:sz w:val="24"/>
          <w:szCs w:val="24"/>
        </w:rPr>
        <w:t xml:space="preserve"> </w:t>
      </w:r>
      <w:r w:rsidRPr="00B55226">
        <w:rPr>
          <w:rFonts w:cs="Times New Roman"/>
          <w:w w:val="110"/>
          <w:sz w:val="24"/>
          <w:szCs w:val="24"/>
        </w:rPr>
        <w:t>of</w:t>
      </w:r>
      <w:r w:rsidRPr="00B55226">
        <w:rPr>
          <w:rFonts w:cs="Times New Roman"/>
          <w:spacing w:val="-7"/>
          <w:w w:val="110"/>
          <w:sz w:val="24"/>
          <w:szCs w:val="24"/>
        </w:rPr>
        <w:t xml:space="preserve"> </w:t>
      </w:r>
      <w:r w:rsidRPr="00B55226">
        <w:rPr>
          <w:rFonts w:cs="Times New Roman"/>
          <w:w w:val="110"/>
          <w:sz w:val="24"/>
          <w:szCs w:val="24"/>
        </w:rPr>
        <w:t>interest</w:t>
      </w:r>
      <w:r w:rsidRPr="00B55226">
        <w:rPr>
          <w:rFonts w:cs="Times New Roman"/>
          <w:spacing w:val="-7"/>
          <w:w w:val="110"/>
          <w:sz w:val="24"/>
          <w:szCs w:val="24"/>
        </w:rPr>
        <w:t xml:space="preserve"> </w:t>
      </w:r>
      <w:r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both</w:t>
      </w:r>
      <w:r w:rsidRPr="00B55226">
        <w:rPr>
          <w:rFonts w:cs="Times New Roman"/>
          <w:spacing w:val="-8"/>
          <w:w w:val="110"/>
          <w:sz w:val="24"/>
          <w:szCs w:val="24"/>
        </w:rPr>
        <w:t xml:space="preserve"> </w:t>
      </w:r>
      <w:r w:rsidRPr="00B55226">
        <w:rPr>
          <w:rFonts w:cs="Times New Roman"/>
          <w:w w:val="110"/>
          <w:sz w:val="24"/>
          <w:szCs w:val="24"/>
        </w:rPr>
        <w:t>insurance</w:t>
      </w:r>
      <w:r w:rsidRPr="00B55226">
        <w:rPr>
          <w:rFonts w:cs="Times New Roman"/>
          <w:spacing w:val="-9"/>
          <w:w w:val="110"/>
          <w:sz w:val="24"/>
          <w:szCs w:val="24"/>
        </w:rPr>
        <w:t xml:space="preserve"> </w:t>
      </w:r>
      <w:r w:rsidRPr="00B55226">
        <w:rPr>
          <w:rFonts w:cs="Times New Roman"/>
          <w:w w:val="110"/>
          <w:sz w:val="24"/>
          <w:szCs w:val="24"/>
        </w:rPr>
        <w:t>and</w:t>
      </w:r>
      <w:r w:rsidRPr="00B55226">
        <w:rPr>
          <w:rFonts w:cs="Times New Roman"/>
          <w:spacing w:val="-8"/>
          <w:w w:val="110"/>
          <w:sz w:val="24"/>
          <w:szCs w:val="24"/>
        </w:rPr>
        <w:t xml:space="preserve"> </w:t>
      </w:r>
      <w:r w:rsidRPr="00B55226">
        <w:rPr>
          <w:rFonts w:cs="Times New Roman"/>
          <w:w w:val="110"/>
          <w:sz w:val="24"/>
          <w:szCs w:val="24"/>
        </w:rPr>
        <w:t>medical</w:t>
      </w:r>
      <w:r w:rsidRPr="00B55226">
        <w:rPr>
          <w:rFonts w:cs="Times New Roman"/>
          <w:spacing w:val="-9"/>
          <w:w w:val="110"/>
          <w:sz w:val="24"/>
          <w:szCs w:val="24"/>
        </w:rPr>
        <w:t xml:space="preserve"> </w:t>
      </w:r>
      <w:r w:rsidRPr="00B55226">
        <w:rPr>
          <w:rFonts w:cs="Times New Roman"/>
          <w:w w:val="110"/>
          <w:sz w:val="24"/>
          <w:szCs w:val="24"/>
        </w:rPr>
        <w:t>applications.</w:t>
      </w:r>
      <w:r w:rsidRPr="00B55226">
        <w:rPr>
          <w:rFonts w:cs="Times New Roman"/>
          <w:spacing w:val="16"/>
          <w:w w:val="110"/>
          <w:sz w:val="24"/>
          <w:szCs w:val="24"/>
        </w:rPr>
        <w:t xml:space="preserve"> </w:t>
      </w:r>
      <w:r w:rsidR="00CD1512" w:rsidRPr="00CD1512">
        <w:rPr>
          <w:rFonts w:cs="Times New Roman"/>
          <w:color w:val="000000"/>
          <w:sz w:val="24"/>
          <w:szCs w:val="24"/>
        </w:rPr>
        <w:t xml:space="preserve">The biomarker software is in the process of being updated to use Linear Prefix Trees, which require less memory and less time compared to FPGrowth, itself an improvement over the Apriori implementation, this last being already available in R. We expect that the R environment in use in the new platform to </w:t>
      </w:r>
      <w:r w:rsidR="00CD1512" w:rsidRPr="00CD1512">
        <w:rPr>
          <w:rFonts w:cs="Times New Roman"/>
          <w:color w:val="000000"/>
          <w:sz w:val="24"/>
          <w:szCs w:val="24"/>
        </w:rPr>
        <w:lastRenderedPageBreak/>
        <w:t>be highly similar to the R environment already in use. This similarity should enable easy transitions from the R environments used by individual researchers as they transition work onto the proposed platform. A log of any adjustments will be kept, for use by others. To develop this transition procedure, we might consult with some of the existing users of R in the department of Mathematical Sciences. This will give us experience transitioning from both StatET and RStudio individual environments. Moreover, we expect to maintain a collection of examples of good programming practice, both in R and in parallel programming for our platform.</w:t>
      </w:r>
      <w:r w:rsidRPr="00B55226">
        <w:rPr>
          <w:rFonts w:cs="Times New Roman"/>
          <w:w w:val="110"/>
          <w:sz w:val="24"/>
          <w:szCs w:val="24"/>
        </w:rPr>
        <w:t>Then</w:t>
      </w:r>
      <w:r w:rsidRPr="00B55226">
        <w:rPr>
          <w:rFonts w:cs="Times New Roman"/>
          <w:spacing w:val="-8"/>
          <w:w w:val="110"/>
          <w:sz w:val="24"/>
          <w:szCs w:val="24"/>
        </w:rPr>
        <w:t xml:space="preserve"> </w:t>
      </w:r>
      <w:r w:rsidRPr="00B55226">
        <w:rPr>
          <w:rFonts w:cs="Times New Roman"/>
          <w:spacing w:val="-4"/>
          <w:w w:val="110"/>
          <w:sz w:val="24"/>
          <w:szCs w:val="24"/>
        </w:rPr>
        <w:t>we</w:t>
      </w:r>
      <w:r w:rsidRPr="00B55226">
        <w:rPr>
          <w:rFonts w:cs="Times New Roman"/>
          <w:spacing w:val="-9"/>
          <w:w w:val="110"/>
          <w:sz w:val="24"/>
          <w:szCs w:val="24"/>
        </w:rPr>
        <w:t xml:space="preserve"> </w:t>
      </w:r>
      <w:r w:rsidRPr="00B55226">
        <w:rPr>
          <w:rFonts w:cs="Times New Roman"/>
          <w:w w:val="110"/>
          <w:sz w:val="24"/>
          <w:szCs w:val="24"/>
        </w:rPr>
        <w:t>plan</w:t>
      </w:r>
      <w:r w:rsidRPr="00B55226">
        <w:rPr>
          <w:rFonts w:cs="Times New Roman"/>
          <w:spacing w:val="-9"/>
          <w:w w:val="110"/>
          <w:sz w:val="24"/>
          <w:szCs w:val="24"/>
        </w:rPr>
        <w:t xml:space="preserve"> </w:t>
      </w:r>
      <w:r w:rsidRPr="00B55226">
        <w:rPr>
          <w:rFonts w:cs="Times New Roman"/>
          <w:w w:val="110"/>
          <w:sz w:val="24"/>
          <w:szCs w:val="24"/>
        </w:rPr>
        <w:t>to</w:t>
      </w:r>
      <w:r w:rsidRPr="00B55226">
        <w:rPr>
          <w:rFonts w:cs="Times New Roman"/>
          <w:spacing w:val="-9"/>
          <w:w w:val="110"/>
          <w:sz w:val="24"/>
          <w:szCs w:val="24"/>
        </w:rPr>
        <w:t xml:space="preserve"> </w:t>
      </w:r>
      <w:r w:rsidRPr="00B55226">
        <w:rPr>
          <w:rFonts w:cs="Times New Roman"/>
          <w:w w:val="110"/>
          <w:sz w:val="24"/>
          <w:szCs w:val="24"/>
        </w:rPr>
        <w:t>load</w:t>
      </w:r>
      <w:r w:rsidRPr="00B55226">
        <w:rPr>
          <w:rFonts w:cs="Times New Roman"/>
          <w:spacing w:val="-9"/>
          <w:w w:val="110"/>
          <w:sz w:val="24"/>
          <w:szCs w:val="24"/>
        </w:rPr>
        <w:t xml:space="preserve"> </w:t>
      </w:r>
      <w:r w:rsidRPr="00B55226">
        <w:rPr>
          <w:rFonts w:cs="Times New Roman"/>
          <w:w w:val="110"/>
          <w:sz w:val="24"/>
          <w:szCs w:val="24"/>
        </w:rPr>
        <w:t>and</w:t>
      </w:r>
      <w:r w:rsidRPr="00B55226">
        <w:rPr>
          <w:rFonts w:cs="Times New Roman"/>
          <w:spacing w:val="-8"/>
          <w:w w:val="110"/>
          <w:sz w:val="24"/>
          <w:szCs w:val="24"/>
        </w:rPr>
        <w:t xml:space="preserve"> </w:t>
      </w:r>
      <w:r w:rsidRPr="00B55226">
        <w:rPr>
          <w:rFonts w:cs="Times New Roman"/>
          <w:w w:val="110"/>
          <w:sz w:val="24"/>
          <w:szCs w:val="24"/>
        </w:rPr>
        <w:t>execute</w:t>
      </w:r>
      <w:r w:rsidRPr="00B55226">
        <w:rPr>
          <w:rFonts w:cs="Times New Roman"/>
          <w:spacing w:val="-8"/>
          <w:w w:val="110"/>
          <w:sz w:val="24"/>
          <w:szCs w:val="24"/>
        </w:rPr>
        <w:t xml:space="preserve"> </w:t>
      </w:r>
      <w:r w:rsidRPr="00B55226">
        <w:rPr>
          <w:rFonts w:cs="Times New Roman"/>
          <w:w w:val="110"/>
          <w:sz w:val="24"/>
          <w:szCs w:val="24"/>
        </w:rPr>
        <w:t>our</w:t>
      </w:r>
      <w:r w:rsidRPr="00B55226">
        <w:rPr>
          <w:rFonts w:cs="Times New Roman"/>
          <w:w w:val="108"/>
          <w:sz w:val="24"/>
          <w:szCs w:val="24"/>
        </w:rPr>
        <w:t xml:space="preserve"> </w:t>
      </w:r>
      <w:r w:rsidRPr="00B55226">
        <w:rPr>
          <w:rFonts w:cs="Times New Roman"/>
          <w:w w:val="110"/>
          <w:sz w:val="24"/>
          <w:szCs w:val="24"/>
        </w:rPr>
        <w:t>first application, which is expected to be the biomarker software, which</w:t>
      </w:r>
      <w:r w:rsidR="002D109D" w:rsidRPr="00B55226">
        <w:rPr>
          <w:rFonts w:cs="Times New Roman"/>
          <w:w w:val="110"/>
          <w:sz w:val="24"/>
          <w:szCs w:val="24"/>
        </w:rPr>
        <w:t xml:space="preserve"> </w:t>
      </w:r>
      <w:r w:rsidRPr="00B55226">
        <w:rPr>
          <w:rFonts w:cs="Times New Roman"/>
          <w:w w:val="110"/>
          <w:sz w:val="24"/>
          <w:szCs w:val="24"/>
        </w:rPr>
        <w:t>us</w:t>
      </w:r>
      <w:r w:rsidR="002D109D" w:rsidRPr="00B55226">
        <w:rPr>
          <w:rFonts w:cs="Times New Roman"/>
          <w:w w:val="110"/>
          <w:sz w:val="24"/>
          <w:szCs w:val="24"/>
        </w:rPr>
        <w:t>e</w:t>
      </w:r>
      <w:r w:rsidRPr="00B55226">
        <w:rPr>
          <w:rFonts w:cs="Times New Roman"/>
          <w:w w:val="110"/>
          <w:sz w:val="24"/>
          <w:szCs w:val="24"/>
        </w:rPr>
        <w:t>s</w:t>
      </w:r>
      <w:r w:rsidR="002D109D" w:rsidRPr="00B55226">
        <w:rPr>
          <w:rFonts w:cs="Times New Roman"/>
          <w:w w:val="110"/>
          <w:sz w:val="24"/>
          <w:szCs w:val="24"/>
        </w:rPr>
        <w:t xml:space="preserve"> </w:t>
      </w:r>
      <w:r w:rsidRPr="00B55226">
        <w:rPr>
          <w:rFonts w:cs="Times New Roman"/>
          <w:w w:val="110"/>
          <w:sz w:val="24"/>
          <w:szCs w:val="24"/>
        </w:rPr>
        <w:t>Python and R. This software might be converted into strictly R, if that</w:t>
      </w:r>
      <w:r w:rsidRPr="00B55226">
        <w:rPr>
          <w:rFonts w:cs="Times New Roman"/>
          <w:spacing w:val="1"/>
          <w:w w:val="110"/>
          <w:sz w:val="24"/>
          <w:szCs w:val="24"/>
        </w:rPr>
        <w:t xml:space="preserve"> </w:t>
      </w:r>
      <w:r w:rsidRPr="00B55226">
        <w:rPr>
          <w:rFonts w:cs="Times New Roman"/>
          <w:w w:val="110"/>
          <w:sz w:val="24"/>
          <w:szCs w:val="24"/>
        </w:rPr>
        <w:t>seems</w:t>
      </w:r>
      <w:r w:rsidRPr="00B55226">
        <w:rPr>
          <w:rFonts w:cs="Times New Roman"/>
          <w:w w:val="102"/>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be</w:t>
      </w:r>
      <w:r w:rsidRPr="00B55226">
        <w:rPr>
          <w:rFonts w:cs="Times New Roman"/>
          <w:spacing w:val="22"/>
          <w:w w:val="110"/>
          <w:sz w:val="24"/>
          <w:szCs w:val="24"/>
        </w:rPr>
        <w:t xml:space="preserve"> </w:t>
      </w:r>
      <w:r w:rsidRPr="00B55226">
        <w:rPr>
          <w:rFonts w:cs="Times New Roman"/>
          <w:w w:val="110"/>
          <w:sz w:val="24"/>
          <w:szCs w:val="24"/>
        </w:rPr>
        <w:t>desirable.</w:t>
      </w:r>
      <w:r w:rsidRPr="00B55226">
        <w:rPr>
          <w:rFonts w:cs="Times New Roman"/>
          <w:spacing w:val="24"/>
          <w:w w:val="110"/>
          <w:sz w:val="24"/>
          <w:szCs w:val="24"/>
        </w:rPr>
        <w:t xml:space="preserve"> </w:t>
      </w:r>
      <w:r w:rsidRPr="00B55226">
        <w:rPr>
          <w:rFonts w:cs="Times New Roman"/>
          <w:spacing w:val="-8"/>
          <w:w w:val="110"/>
          <w:sz w:val="24"/>
          <w:szCs w:val="24"/>
        </w:rPr>
        <w:t>We</w:t>
      </w:r>
      <w:r w:rsidRPr="00B55226">
        <w:rPr>
          <w:rFonts w:cs="Times New Roman"/>
          <w:spacing w:val="22"/>
          <w:w w:val="110"/>
          <w:sz w:val="24"/>
          <w:szCs w:val="24"/>
        </w:rPr>
        <w:t xml:space="preserve"> </w:t>
      </w:r>
      <w:r w:rsidRPr="00B55226">
        <w:rPr>
          <w:rFonts w:cs="Times New Roman"/>
          <w:w w:val="110"/>
          <w:sz w:val="24"/>
          <w:szCs w:val="24"/>
        </w:rPr>
        <w:t>plan</w:t>
      </w:r>
      <w:r w:rsidRPr="00B55226">
        <w:rPr>
          <w:rFonts w:cs="Times New Roman"/>
          <w:spacing w:val="22"/>
          <w:w w:val="110"/>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apply</w:t>
      </w:r>
      <w:r w:rsidRPr="00B55226">
        <w:rPr>
          <w:rFonts w:cs="Times New Roman"/>
          <w:spacing w:val="23"/>
          <w:w w:val="110"/>
          <w:sz w:val="24"/>
          <w:szCs w:val="24"/>
        </w:rPr>
        <w:t xml:space="preserve"> </w:t>
      </w:r>
      <w:r w:rsidRPr="00B55226">
        <w:rPr>
          <w:rFonts w:cs="Times New Roman"/>
          <w:w w:val="110"/>
          <w:sz w:val="24"/>
          <w:szCs w:val="24"/>
        </w:rPr>
        <w:t>the</w:t>
      </w:r>
      <w:r w:rsidRPr="00B55226">
        <w:rPr>
          <w:rFonts w:cs="Times New Roman"/>
          <w:spacing w:val="22"/>
          <w:w w:val="110"/>
          <w:sz w:val="24"/>
          <w:szCs w:val="24"/>
        </w:rPr>
        <w:t xml:space="preserve"> </w:t>
      </w:r>
      <w:r w:rsidRPr="00B55226">
        <w:rPr>
          <w:rFonts w:cs="Times New Roman"/>
          <w:w w:val="110"/>
          <w:sz w:val="24"/>
          <w:szCs w:val="24"/>
        </w:rPr>
        <w:t>biomarker</w:t>
      </w:r>
      <w:r w:rsidRPr="00B55226">
        <w:rPr>
          <w:rFonts w:cs="Times New Roman"/>
          <w:spacing w:val="23"/>
          <w:w w:val="110"/>
          <w:sz w:val="24"/>
          <w:szCs w:val="24"/>
        </w:rPr>
        <w:t xml:space="preserve"> </w:t>
      </w:r>
      <w:r w:rsidRPr="00B55226">
        <w:rPr>
          <w:rFonts w:cs="Times New Roman"/>
          <w:w w:val="110"/>
          <w:sz w:val="24"/>
          <w:szCs w:val="24"/>
        </w:rPr>
        <w:t>software</w:t>
      </w:r>
      <w:r w:rsidRPr="00B55226">
        <w:rPr>
          <w:rFonts w:cs="Times New Roman"/>
          <w:spacing w:val="23"/>
          <w:w w:val="110"/>
          <w:sz w:val="24"/>
          <w:szCs w:val="24"/>
        </w:rPr>
        <w:t xml:space="preserve"> </w:t>
      </w:r>
      <w:r w:rsidRPr="00B55226">
        <w:rPr>
          <w:rFonts w:cs="Times New Roman"/>
          <w:w w:val="110"/>
          <w:sz w:val="24"/>
          <w:szCs w:val="24"/>
        </w:rPr>
        <w:t>to</w:t>
      </w:r>
      <w:r w:rsidRPr="00B55226">
        <w:rPr>
          <w:rFonts w:cs="Times New Roman"/>
          <w:spacing w:val="22"/>
          <w:w w:val="110"/>
          <w:sz w:val="24"/>
          <w:szCs w:val="24"/>
        </w:rPr>
        <w:t xml:space="preserve"> </w:t>
      </w:r>
      <w:r w:rsidRPr="00B55226">
        <w:rPr>
          <w:rFonts w:cs="Times New Roman"/>
          <w:w w:val="110"/>
          <w:sz w:val="24"/>
          <w:szCs w:val="24"/>
        </w:rPr>
        <w:t>larger</w:t>
      </w:r>
      <w:r w:rsidRPr="00B55226">
        <w:rPr>
          <w:rFonts w:cs="Times New Roman"/>
          <w:spacing w:val="22"/>
          <w:w w:val="110"/>
          <w:sz w:val="24"/>
          <w:szCs w:val="24"/>
        </w:rPr>
        <w:t xml:space="preserve"> </w:t>
      </w:r>
      <w:r w:rsidRPr="00B55226">
        <w:rPr>
          <w:rFonts w:cs="Times New Roman"/>
          <w:w w:val="110"/>
          <w:sz w:val="24"/>
          <w:szCs w:val="24"/>
        </w:rPr>
        <w:t>datasets</w:t>
      </w:r>
      <w:r w:rsidRPr="00B55226">
        <w:rPr>
          <w:rFonts w:cs="Times New Roman"/>
          <w:w w:val="112"/>
          <w:sz w:val="24"/>
          <w:szCs w:val="24"/>
        </w:rPr>
        <w:t xml:space="preserve"> </w:t>
      </w:r>
      <w:r w:rsidRPr="00B55226">
        <w:rPr>
          <w:rFonts w:cs="Times New Roman"/>
          <w:w w:val="110"/>
          <w:sz w:val="24"/>
          <w:szCs w:val="24"/>
        </w:rPr>
        <w:t>than</w:t>
      </w:r>
      <w:r w:rsidRPr="00B55226">
        <w:rPr>
          <w:rFonts w:cs="Times New Roman"/>
          <w:spacing w:val="17"/>
          <w:w w:val="110"/>
          <w:sz w:val="24"/>
          <w:szCs w:val="24"/>
        </w:rPr>
        <w:t xml:space="preserve"> </w:t>
      </w:r>
      <w:r w:rsidRPr="00B55226">
        <w:rPr>
          <w:rFonts w:cs="Times New Roman"/>
          <w:w w:val="110"/>
          <w:sz w:val="24"/>
          <w:szCs w:val="24"/>
        </w:rPr>
        <w:t>those</w:t>
      </w:r>
      <w:r w:rsidRPr="00B55226">
        <w:rPr>
          <w:rFonts w:cs="Times New Roman"/>
          <w:spacing w:val="17"/>
          <w:w w:val="110"/>
          <w:sz w:val="24"/>
          <w:szCs w:val="24"/>
        </w:rPr>
        <w:t xml:space="preserve"> </w:t>
      </w:r>
      <w:r w:rsidRPr="00B55226">
        <w:rPr>
          <w:rFonts w:cs="Times New Roman"/>
          <w:w w:val="110"/>
          <w:sz w:val="24"/>
          <w:szCs w:val="24"/>
        </w:rPr>
        <w:t>to</w:t>
      </w:r>
      <w:r w:rsidRPr="00B55226">
        <w:rPr>
          <w:rFonts w:cs="Times New Roman"/>
          <w:spacing w:val="17"/>
          <w:w w:val="110"/>
          <w:sz w:val="24"/>
          <w:szCs w:val="24"/>
        </w:rPr>
        <w:t xml:space="preserve"> </w:t>
      </w:r>
      <w:r w:rsidRPr="00B55226">
        <w:rPr>
          <w:rFonts w:cs="Times New Roman"/>
          <w:w w:val="110"/>
          <w:sz w:val="24"/>
          <w:szCs w:val="24"/>
        </w:rPr>
        <w:t>which</w:t>
      </w:r>
      <w:r w:rsidRPr="00B55226">
        <w:rPr>
          <w:rFonts w:cs="Times New Roman"/>
          <w:spacing w:val="17"/>
          <w:w w:val="110"/>
          <w:sz w:val="24"/>
          <w:szCs w:val="24"/>
        </w:rPr>
        <w:t xml:space="preserve"> </w:t>
      </w:r>
      <w:r w:rsidRPr="00B55226">
        <w:rPr>
          <w:rFonts w:cs="Times New Roman"/>
          <w:w w:val="110"/>
          <w:sz w:val="24"/>
          <w:szCs w:val="24"/>
        </w:rPr>
        <w:t>it</w:t>
      </w:r>
      <w:r w:rsidRPr="00B55226">
        <w:rPr>
          <w:rFonts w:cs="Times New Roman"/>
          <w:spacing w:val="17"/>
          <w:w w:val="110"/>
          <w:sz w:val="24"/>
          <w:szCs w:val="24"/>
        </w:rPr>
        <w:t xml:space="preserve"> </w:t>
      </w:r>
      <w:r w:rsidRPr="00B55226">
        <w:rPr>
          <w:rFonts w:cs="Times New Roman"/>
          <w:w w:val="110"/>
          <w:sz w:val="24"/>
          <w:szCs w:val="24"/>
        </w:rPr>
        <w:t>has</w:t>
      </w:r>
      <w:r w:rsidRPr="00B55226">
        <w:rPr>
          <w:rFonts w:cs="Times New Roman"/>
          <w:spacing w:val="17"/>
          <w:w w:val="110"/>
          <w:sz w:val="24"/>
          <w:szCs w:val="24"/>
        </w:rPr>
        <w:t xml:space="preserve"> </w:t>
      </w:r>
      <w:r w:rsidRPr="00B55226">
        <w:rPr>
          <w:rFonts w:cs="Times New Roman"/>
          <w:w w:val="110"/>
          <w:sz w:val="24"/>
          <w:szCs w:val="24"/>
        </w:rPr>
        <w:t>been</w:t>
      </w:r>
      <w:r w:rsidRPr="00B55226">
        <w:rPr>
          <w:rFonts w:cs="Times New Roman"/>
          <w:spacing w:val="17"/>
          <w:w w:val="110"/>
          <w:sz w:val="24"/>
          <w:szCs w:val="24"/>
        </w:rPr>
        <w:t xml:space="preserve"> </w:t>
      </w:r>
      <w:r w:rsidRPr="00B55226">
        <w:rPr>
          <w:rFonts w:cs="Times New Roman"/>
          <w:w w:val="110"/>
          <w:sz w:val="24"/>
          <w:szCs w:val="24"/>
        </w:rPr>
        <w:t>applied</w:t>
      </w:r>
      <w:r w:rsidRPr="00B55226">
        <w:rPr>
          <w:rFonts w:cs="Times New Roman"/>
          <w:spacing w:val="18"/>
          <w:w w:val="110"/>
          <w:sz w:val="24"/>
          <w:szCs w:val="24"/>
        </w:rPr>
        <w:t xml:space="preserve"> </w:t>
      </w:r>
      <w:r w:rsidRPr="00B55226">
        <w:rPr>
          <w:rFonts w:cs="Times New Roman"/>
          <w:w w:val="110"/>
          <w:sz w:val="24"/>
          <w:szCs w:val="24"/>
        </w:rPr>
        <w:t>so</w:t>
      </w:r>
      <w:r w:rsidRPr="00B55226">
        <w:rPr>
          <w:rFonts w:cs="Times New Roman"/>
          <w:spacing w:val="17"/>
          <w:w w:val="110"/>
          <w:sz w:val="24"/>
          <w:szCs w:val="24"/>
        </w:rPr>
        <w:t xml:space="preserve"> </w:t>
      </w:r>
      <w:r w:rsidRPr="00B55226">
        <w:rPr>
          <w:rFonts w:cs="Times New Roman"/>
          <w:w w:val="110"/>
          <w:sz w:val="24"/>
          <w:szCs w:val="24"/>
        </w:rPr>
        <w:t>far;</w:t>
      </w:r>
      <w:r w:rsidRPr="00B55226">
        <w:rPr>
          <w:rFonts w:cs="Times New Roman"/>
          <w:spacing w:val="23"/>
          <w:w w:val="110"/>
          <w:sz w:val="24"/>
          <w:szCs w:val="24"/>
        </w:rPr>
        <w:t xml:space="preserve"> </w:t>
      </w:r>
      <w:r w:rsidRPr="00B55226">
        <w:rPr>
          <w:rFonts w:cs="Times New Roman"/>
          <w:w w:val="110"/>
          <w:sz w:val="24"/>
          <w:szCs w:val="24"/>
        </w:rPr>
        <w:t>this</w:t>
      </w:r>
      <w:r w:rsidRPr="00B55226">
        <w:rPr>
          <w:rFonts w:cs="Times New Roman"/>
          <w:spacing w:val="17"/>
          <w:w w:val="110"/>
          <w:sz w:val="24"/>
          <w:szCs w:val="24"/>
        </w:rPr>
        <w:t xml:space="preserve"> </w:t>
      </w:r>
      <w:r w:rsidRPr="00B55226">
        <w:rPr>
          <w:rFonts w:cs="Times New Roman"/>
          <w:w w:val="110"/>
          <w:sz w:val="24"/>
          <w:szCs w:val="24"/>
        </w:rPr>
        <w:t>will</w:t>
      </w:r>
      <w:r w:rsidRPr="00B55226">
        <w:rPr>
          <w:rFonts w:cs="Times New Roman"/>
          <w:spacing w:val="18"/>
          <w:w w:val="110"/>
          <w:sz w:val="24"/>
          <w:szCs w:val="24"/>
        </w:rPr>
        <w:t xml:space="preserve"> </w:t>
      </w:r>
      <w:r w:rsidRPr="00B55226">
        <w:rPr>
          <w:rFonts w:cs="Times New Roman"/>
          <w:w w:val="110"/>
          <w:sz w:val="24"/>
          <w:szCs w:val="24"/>
        </w:rPr>
        <w:t>be</w:t>
      </w:r>
      <w:r w:rsidRPr="00B55226">
        <w:rPr>
          <w:rFonts w:cs="Times New Roman"/>
          <w:spacing w:val="17"/>
          <w:w w:val="110"/>
          <w:sz w:val="24"/>
          <w:szCs w:val="24"/>
        </w:rPr>
        <w:t xml:space="preserve"> </w:t>
      </w:r>
      <w:r w:rsidRPr="00B55226">
        <w:rPr>
          <w:rFonts w:cs="Times New Roman"/>
          <w:w w:val="110"/>
          <w:sz w:val="24"/>
          <w:szCs w:val="24"/>
        </w:rPr>
        <w:t>facilitated</w:t>
      </w:r>
      <w:r w:rsidRPr="00B55226">
        <w:rPr>
          <w:rFonts w:cs="Times New Roman"/>
          <w:spacing w:val="17"/>
          <w:w w:val="110"/>
          <w:sz w:val="24"/>
          <w:szCs w:val="24"/>
        </w:rPr>
        <w:t xml:space="preserve"> </w:t>
      </w:r>
      <w:r w:rsidRPr="00B55226">
        <w:rPr>
          <w:rFonts w:cs="Times New Roman"/>
          <w:spacing w:val="-3"/>
          <w:w w:val="110"/>
          <w:sz w:val="24"/>
          <w:szCs w:val="24"/>
        </w:rPr>
        <w:t>by</w:t>
      </w:r>
      <w:r w:rsidRPr="00B55226">
        <w:rPr>
          <w:rFonts w:cs="Times New Roman"/>
          <w:spacing w:val="17"/>
          <w:w w:val="110"/>
          <w:sz w:val="24"/>
          <w:szCs w:val="24"/>
        </w:rPr>
        <w:t xml:space="preserve"> </w:t>
      </w:r>
      <w:r w:rsidRPr="00B55226">
        <w:rPr>
          <w:rFonts w:cs="Times New Roman"/>
          <w:w w:val="110"/>
          <w:sz w:val="24"/>
          <w:szCs w:val="24"/>
        </w:rPr>
        <w:t>the</w:t>
      </w:r>
      <w:r w:rsidRPr="00B55226">
        <w:rPr>
          <w:rFonts w:cs="Times New Roman"/>
          <w:w w:val="113"/>
          <w:sz w:val="24"/>
          <w:szCs w:val="24"/>
        </w:rPr>
        <w:t xml:space="preserve"> </w:t>
      </w:r>
      <w:r w:rsidRPr="00B55226">
        <w:rPr>
          <w:rFonts w:cs="Times New Roman"/>
          <w:w w:val="110"/>
          <w:sz w:val="24"/>
          <w:szCs w:val="24"/>
        </w:rPr>
        <w:t xml:space="preserve">modified Hadoop software. </w:t>
      </w:r>
      <w:r w:rsidRPr="00B55226">
        <w:rPr>
          <w:rFonts w:cs="Times New Roman"/>
          <w:spacing w:val="-8"/>
          <w:w w:val="110"/>
          <w:sz w:val="24"/>
          <w:szCs w:val="24"/>
        </w:rPr>
        <w:t xml:space="preserve">We </w:t>
      </w:r>
      <w:r w:rsidRPr="00B55226">
        <w:rPr>
          <w:rFonts w:cs="Times New Roman"/>
          <w:w w:val="110"/>
          <w:sz w:val="24"/>
          <w:szCs w:val="24"/>
        </w:rPr>
        <w:t>plan to coordinate this facility’s</w:t>
      </w:r>
      <w:r w:rsidRPr="00B55226">
        <w:rPr>
          <w:rFonts w:cs="Times New Roman"/>
          <w:spacing w:val="49"/>
          <w:w w:val="110"/>
          <w:sz w:val="24"/>
          <w:szCs w:val="24"/>
        </w:rPr>
        <w:t xml:space="preserve"> </w:t>
      </w:r>
      <w:r w:rsidRPr="00B55226">
        <w:rPr>
          <w:rFonts w:cs="Times New Roman"/>
          <w:w w:val="110"/>
          <w:sz w:val="24"/>
          <w:szCs w:val="24"/>
        </w:rPr>
        <w:t>capabilities</w:t>
      </w:r>
      <w:r w:rsidRPr="00B55226">
        <w:rPr>
          <w:rFonts w:cs="Times New Roman"/>
          <w:w w:val="106"/>
          <w:sz w:val="24"/>
          <w:szCs w:val="24"/>
        </w:rPr>
        <w:t xml:space="preserve"> </w:t>
      </w:r>
      <w:r w:rsidRPr="00B55226">
        <w:rPr>
          <w:rFonts w:cs="Times New Roman"/>
          <w:w w:val="110"/>
          <w:sz w:val="24"/>
          <w:szCs w:val="24"/>
        </w:rPr>
        <w:t xml:space="preserve">with Biomolecular Sciences, </w:t>
      </w:r>
      <w:r w:rsidR="00374730" w:rsidRPr="00B55226">
        <w:rPr>
          <w:rFonts w:cs="Times New Roman"/>
          <w:w w:val="110"/>
          <w:sz w:val="24"/>
          <w:szCs w:val="24"/>
        </w:rPr>
        <w:t>to</w:t>
      </w:r>
      <w:r w:rsidRPr="00B55226">
        <w:rPr>
          <w:rFonts w:cs="Times New Roman"/>
          <w:w w:val="110"/>
          <w:sz w:val="24"/>
          <w:szCs w:val="24"/>
        </w:rPr>
        <w:t xml:space="preserve"> support any </w:t>
      </w:r>
      <w:r w:rsidR="00374730" w:rsidRPr="00B55226">
        <w:rPr>
          <w:rFonts w:cs="Times New Roman"/>
          <w:w w:val="110"/>
          <w:sz w:val="24"/>
          <w:szCs w:val="24"/>
        </w:rPr>
        <w:t>interest,</w:t>
      </w:r>
      <w:r w:rsidRPr="00B55226">
        <w:rPr>
          <w:rFonts w:cs="Times New Roman"/>
          <w:w w:val="110"/>
          <w:sz w:val="24"/>
          <w:szCs w:val="24"/>
        </w:rPr>
        <w:t xml:space="preserve"> they may </w:t>
      </w:r>
      <w:r w:rsidRPr="00B55226">
        <w:rPr>
          <w:rFonts w:cs="Times New Roman"/>
          <w:spacing w:val="-3"/>
          <w:w w:val="110"/>
          <w:sz w:val="24"/>
          <w:szCs w:val="24"/>
        </w:rPr>
        <w:t>have</w:t>
      </w:r>
      <w:r w:rsidRPr="00B55226">
        <w:rPr>
          <w:rFonts w:cs="Times New Roman"/>
          <w:spacing w:val="26"/>
          <w:w w:val="110"/>
          <w:sz w:val="24"/>
          <w:szCs w:val="24"/>
        </w:rPr>
        <w:t xml:space="preserve"> </w:t>
      </w:r>
      <w:r w:rsidRPr="00B55226">
        <w:rPr>
          <w:rFonts w:cs="Times New Roman"/>
          <w:w w:val="110"/>
          <w:sz w:val="24"/>
          <w:szCs w:val="24"/>
        </w:rPr>
        <w:t>in</w:t>
      </w:r>
      <w:r w:rsidRPr="00B55226">
        <w:rPr>
          <w:rFonts w:cs="Times New Roman"/>
          <w:w w:val="106"/>
          <w:sz w:val="24"/>
          <w:szCs w:val="24"/>
        </w:rPr>
        <w:t xml:space="preserve"> </w:t>
      </w:r>
      <w:r w:rsidRPr="00B55226">
        <w:rPr>
          <w:rFonts w:cs="Times New Roman"/>
          <w:w w:val="110"/>
          <w:sz w:val="24"/>
          <w:szCs w:val="24"/>
        </w:rPr>
        <w:t xml:space="preserve">a specialization of software engineering for computational medicine. </w:t>
      </w:r>
      <w:r w:rsidRPr="00B55226">
        <w:rPr>
          <w:rFonts w:cs="Times New Roman"/>
          <w:spacing w:val="-8"/>
          <w:w w:val="110"/>
          <w:sz w:val="24"/>
          <w:szCs w:val="24"/>
        </w:rPr>
        <w:t>We</w:t>
      </w:r>
      <w:r w:rsidRPr="00B55226">
        <w:rPr>
          <w:rFonts w:cs="Times New Roman"/>
          <w:spacing w:val="-12"/>
          <w:w w:val="110"/>
          <w:sz w:val="24"/>
          <w:szCs w:val="24"/>
        </w:rPr>
        <w:t xml:space="preserve"> </w:t>
      </w:r>
      <w:r w:rsidRPr="00B55226">
        <w:rPr>
          <w:rFonts w:cs="Times New Roman"/>
          <w:w w:val="110"/>
          <w:sz w:val="24"/>
          <w:szCs w:val="24"/>
        </w:rPr>
        <w:t>plan</w:t>
      </w:r>
      <w:r w:rsidRPr="00B55226">
        <w:rPr>
          <w:rFonts w:cs="Times New Roman"/>
          <w:w w:val="109"/>
          <w:sz w:val="24"/>
          <w:szCs w:val="24"/>
        </w:rPr>
        <w:t xml:space="preserve"> </w:t>
      </w:r>
      <w:r w:rsidRPr="00B55226">
        <w:rPr>
          <w:rFonts w:cs="Times New Roman"/>
          <w:w w:val="110"/>
          <w:sz w:val="24"/>
          <w:szCs w:val="24"/>
        </w:rPr>
        <w:t>to</w:t>
      </w:r>
      <w:r w:rsidRPr="00B55226">
        <w:rPr>
          <w:rFonts w:cs="Times New Roman"/>
          <w:spacing w:val="-11"/>
          <w:w w:val="110"/>
          <w:sz w:val="24"/>
          <w:szCs w:val="24"/>
        </w:rPr>
        <w:t xml:space="preserve"> </w:t>
      </w:r>
      <w:r w:rsidRPr="00B55226">
        <w:rPr>
          <w:rFonts w:cs="Times New Roman"/>
          <w:w w:val="110"/>
          <w:sz w:val="24"/>
          <w:szCs w:val="24"/>
        </w:rPr>
        <w:t>coordinate</w:t>
      </w:r>
      <w:r w:rsidRPr="00B55226">
        <w:rPr>
          <w:rFonts w:cs="Times New Roman"/>
          <w:spacing w:val="-11"/>
          <w:w w:val="110"/>
          <w:sz w:val="24"/>
          <w:szCs w:val="24"/>
        </w:rPr>
        <w:t xml:space="preserve"> </w:t>
      </w:r>
      <w:r w:rsidRPr="00B55226">
        <w:rPr>
          <w:rFonts w:cs="Times New Roman"/>
          <w:w w:val="110"/>
          <w:sz w:val="24"/>
          <w:szCs w:val="24"/>
        </w:rPr>
        <w:t>this</w:t>
      </w:r>
      <w:r w:rsidRPr="00B55226">
        <w:rPr>
          <w:rFonts w:cs="Times New Roman"/>
          <w:spacing w:val="-11"/>
          <w:w w:val="110"/>
          <w:sz w:val="24"/>
          <w:szCs w:val="24"/>
        </w:rPr>
        <w:t xml:space="preserve"> </w:t>
      </w:r>
      <w:r w:rsidRPr="00B55226">
        <w:rPr>
          <w:rFonts w:cs="Times New Roman"/>
          <w:w w:val="110"/>
          <w:sz w:val="24"/>
          <w:szCs w:val="24"/>
        </w:rPr>
        <w:t>facility’s</w:t>
      </w:r>
      <w:r w:rsidRPr="00B55226">
        <w:rPr>
          <w:rFonts w:cs="Times New Roman"/>
          <w:spacing w:val="-11"/>
          <w:w w:val="110"/>
          <w:sz w:val="24"/>
          <w:szCs w:val="24"/>
        </w:rPr>
        <w:t xml:space="preserve"> </w:t>
      </w:r>
      <w:r w:rsidRPr="00B55226">
        <w:rPr>
          <w:rFonts w:cs="Times New Roman"/>
          <w:w w:val="110"/>
          <w:sz w:val="24"/>
          <w:szCs w:val="24"/>
        </w:rPr>
        <w:t>capabilities</w:t>
      </w:r>
      <w:r w:rsidRPr="00B55226">
        <w:rPr>
          <w:rFonts w:cs="Times New Roman"/>
          <w:spacing w:val="-11"/>
          <w:w w:val="110"/>
          <w:sz w:val="24"/>
          <w:szCs w:val="24"/>
        </w:rPr>
        <w:t xml:space="preserve"> </w:t>
      </w:r>
      <w:r w:rsidRPr="00B55226">
        <w:rPr>
          <w:rFonts w:cs="Times New Roman"/>
          <w:w w:val="110"/>
          <w:sz w:val="24"/>
          <w:szCs w:val="24"/>
        </w:rPr>
        <w:t>with</w:t>
      </w:r>
      <w:r w:rsidRPr="00B55226">
        <w:rPr>
          <w:rFonts w:cs="Times New Roman"/>
          <w:spacing w:val="-11"/>
          <w:w w:val="110"/>
          <w:sz w:val="24"/>
          <w:szCs w:val="24"/>
        </w:rPr>
        <w:t xml:space="preserve"> </w:t>
      </w:r>
      <w:r w:rsidRPr="00B55226">
        <w:rPr>
          <w:rFonts w:cs="Times New Roman"/>
          <w:w w:val="110"/>
          <w:sz w:val="24"/>
          <w:szCs w:val="24"/>
        </w:rPr>
        <w:t>Biomolecular</w:t>
      </w:r>
      <w:r w:rsidRPr="00B55226">
        <w:rPr>
          <w:rFonts w:cs="Times New Roman"/>
          <w:spacing w:val="-11"/>
          <w:w w:val="110"/>
          <w:sz w:val="24"/>
          <w:szCs w:val="24"/>
        </w:rPr>
        <w:t xml:space="preserve"> </w:t>
      </w:r>
      <w:r w:rsidRPr="00B55226">
        <w:rPr>
          <w:rFonts w:cs="Times New Roman"/>
          <w:w w:val="110"/>
          <w:sz w:val="24"/>
          <w:szCs w:val="24"/>
        </w:rPr>
        <w:t>Sciences,</w:t>
      </w:r>
      <w:r w:rsidRPr="00B55226">
        <w:rPr>
          <w:rFonts w:cs="Times New Roman"/>
          <w:spacing w:val="-11"/>
          <w:w w:val="110"/>
          <w:sz w:val="24"/>
          <w:szCs w:val="24"/>
        </w:rPr>
        <w:t xml:space="preserve"> </w:t>
      </w:r>
      <w:r w:rsidR="00374730" w:rsidRPr="00B55226">
        <w:rPr>
          <w:rFonts w:cs="Times New Roman"/>
          <w:w w:val="110"/>
          <w:sz w:val="24"/>
          <w:szCs w:val="24"/>
        </w:rPr>
        <w:t>to</w:t>
      </w:r>
      <w:r w:rsidRPr="00B55226">
        <w:rPr>
          <w:rFonts w:cs="Times New Roman"/>
          <w:w w:val="113"/>
          <w:sz w:val="24"/>
          <w:szCs w:val="24"/>
        </w:rPr>
        <w:t xml:space="preserve"> </w:t>
      </w:r>
      <w:r w:rsidRPr="00B55226">
        <w:rPr>
          <w:rFonts w:cs="Times New Roman"/>
          <w:w w:val="110"/>
          <w:sz w:val="24"/>
          <w:szCs w:val="24"/>
        </w:rPr>
        <w:t xml:space="preserve">support any computational </w:t>
      </w:r>
      <w:r w:rsidR="00374730">
        <w:rPr>
          <w:rFonts w:cs="Times New Roman"/>
          <w:w w:val="110"/>
          <w:sz w:val="24"/>
          <w:szCs w:val="24"/>
        </w:rPr>
        <w:t>f</w:t>
      </w:r>
      <w:r w:rsidR="00374730" w:rsidRPr="00B55226">
        <w:rPr>
          <w:rFonts w:cs="Times New Roman"/>
          <w:w w:val="110"/>
          <w:sz w:val="24"/>
          <w:szCs w:val="24"/>
        </w:rPr>
        <w:t>acility,</w:t>
      </w:r>
      <w:r w:rsidRPr="00B55226">
        <w:rPr>
          <w:rFonts w:cs="Times New Roman"/>
          <w:w w:val="110"/>
          <w:sz w:val="24"/>
          <w:szCs w:val="24"/>
        </w:rPr>
        <w:t xml:space="preserve"> they might find</w:t>
      </w:r>
      <w:r w:rsidRPr="00B55226">
        <w:rPr>
          <w:rFonts w:cs="Times New Roman"/>
          <w:spacing w:val="-27"/>
          <w:w w:val="110"/>
          <w:sz w:val="24"/>
          <w:szCs w:val="24"/>
        </w:rPr>
        <w:t xml:space="preserve"> </w:t>
      </w:r>
      <w:r w:rsidRPr="00B55226">
        <w:rPr>
          <w:rFonts w:cs="Times New Roman"/>
          <w:w w:val="110"/>
          <w:sz w:val="24"/>
          <w:szCs w:val="24"/>
        </w:rPr>
        <w:t>useful.</w:t>
      </w:r>
    </w:p>
    <w:p w:rsidR="00EB7D3F" w:rsidRPr="00B55226" w:rsidRDefault="00EB7D3F" w:rsidP="0019483D">
      <w:pPr>
        <w:spacing w:before="6"/>
        <w:rPr>
          <w:rFonts w:ascii="Times New Roman" w:eastAsia="Times New Roman" w:hAnsi="Times New Roman" w:cs="Times New Roman"/>
          <w:sz w:val="24"/>
          <w:szCs w:val="24"/>
        </w:rPr>
      </w:pPr>
    </w:p>
    <w:p w:rsidR="00EB7D3F" w:rsidRPr="00B55226" w:rsidRDefault="0002436A" w:rsidP="0019483D">
      <w:pPr>
        <w:pStyle w:val="Heading3"/>
        <w:tabs>
          <w:tab w:val="left" w:pos="1655"/>
        </w:tabs>
        <w:spacing w:line="252" w:lineRule="auto"/>
        <w:ind w:left="701" w:right="967" w:hanging="701"/>
        <w:rPr>
          <w:rFonts w:ascii="Times New Roman" w:hAnsi="Times New Roman" w:cs="Times New Roman"/>
          <w:b w:val="0"/>
          <w:bCs w:val="0"/>
          <w:sz w:val="24"/>
          <w:szCs w:val="24"/>
        </w:rPr>
      </w:pPr>
      <w:bookmarkStart w:id="5" w:name="Joint_proposal_individual_contributions_"/>
      <w:bookmarkEnd w:id="5"/>
      <w:r w:rsidRPr="00B55226">
        <w:rPr>
          <w:rFonts w:ascii="Times New Roman" w:hAnsi="Times New Roman" w:cs="Times New Roman"/>
          <w:w w:val="95"/>
          <w:sz w:val="24"/>
          <w:szCs w:val="24"/>
        </w:rPr>
        <w:t>3.2.1</w:t>
      </w:r>
      <w:r w:rsidRPr="00B55226">
        <w:rPr>
          <w:rFonts w:ascii="Times New Roman" w:hAnsi="Times New Roman" w:cs="Times New Roman"/>
          <w:w w:val="95"/>
          <w:sz w:val="24"/>
          <w:szCs w:val="24"/>
        </w:rPr>
        <w:tab/>
        <w:t>Joint proposal individual contributions and level of participa</w:t>
      </w:r>
      <w:r w:rsidRPr="00B55226">
        <w:rPr>
          <w:rFonts w:ascii="Times New Roman" w:hAnsi="Times New Roman" w:cs="Times New Roman"/>
          <w:sz w:val="24"/>
          <w:szCs w:val="24"/>
        </w:rPr>
        <w:t>tion</w:t>
      </w:r>
    </w:p>
    <w:p w:rsidR="00EB7D3F" w:rsidRPr="00B55226" w:rsidRDefault="0002436A" w:rsidP="0019483D">
      <w:pPr>
        <w:pStyle w:val="BodyText"/>
        <w:spacing w:before="126"/>
        <w:ind w:left="1"/>
        <w:jc w:val="both"/>
        <w:rPr>
          <w:rFonts w:cs="Times New Roman"/>
          <w:sz w:val="24"/>
          <w:szCs w:val="24"/>
        </w:rPr>
      </w:pPr>
      <w:r w:rsidRPr="00B55226">
        <w:rPr>
          <w:rFonts w:cs="Times New Roman"/>
          <w:w w:val="110"/>
          <w:sz w:val="24"/>
          <w:szCs w:val="24"/>
        </w:rPr>
        <w:t>T. Smith has contributed, on a to-be-returned basis, the initial hardware.</w:t>
      </w:r>
    </w:p>
    <w:p w:rsidR="00EB7D3F" w:rsidRPr="00B55226" w:rsidRDefault="0002436A" w:rsidP="0019483D">
      <w:pPr>
        <w:pStyle w:val="BodyText"/>
        <w:spacing w:before="9" w:line="249" w:lineRule="auto"/>
        <w:ind w:left="1" w:right="968" w:firstLine="298"/>
        <w:jc w:val="both"/>
        <w:rPr>
          <w:rFonts w:cs="Times New Roman"/>
          <w:sz w:val="24"/>
          <w:szCs w:val="24"/>
        </w:rPr>
      </w:pPr>
      <w:r w:rsidRPr="00B55226">
        <w:rPr>
          <w:rFonts w:cs="Times New Roman"/>
          <w:w w:val="105"/>
          <w:sz w:val="24"/>
          <w:szCs w:val="24"/>
        </w:rPr>
        <w:t>T.</w:t>
      </w:r>
      <w:r w:rsidRPr="00B55226">
        <w:rPr>
          <w:rFonts w:cs="Times New Roman"/>
          <w:spacing w:val="43"/>
          <w:w w:val="105"/>
          <w:sz w:val="24"/>
          <w:szCs w:val="24"/>
        </w:rPr>
        <w:t xml:space="preserve"> </w:t>
      </w:r>
      <w:r w:rsidRPr="00B55226">
        <w:rPr>
          <w:rFonts w:cs="Times New Roman"/>
          <w:w w:val="105"/>
          <w:sz w:val="24"/>
          <w:szCs w:val="24"/>
        </w:rPr>
        <w:t>Smith</w:t>
      </w:r>
      <w:r w:rsidRPr="00B55226">
        <w:rPr>
          <w:rFonts w:cs="Times New Roman"/>
          <w:spacing w:val="43"/>
          <w:w w:val="105"/>
          <w:sz w:val="24"/>
          <w:szCs w:val="24"/>
        </w:rPr>
        <w:t xml:space="preserve"> </w:t>
      </w:r>
      <w:r w:rsidRPr="00B55226">
        <w:rPr>
          <w:rFonts w:cs="Times New Roman"/>
          <w:w w:val="105"/>
          <w:sz w:val="24"/>
          <w:szCs w:val="24"/>
        </w:rPr>
        <w:t>intends</w:t>
      </w:r>
      <w:r w:rsidRPr="00B55226">
        <w:rPr>
          <w:rFonts w:cs="Times New Roman"/>
          <w:spacing w:val="43"/>
          <w:w w:val="105"/>
          <w:sz w:val="24"/>
          <w:szCs w:val="24"/>
        </w:rPr>
        <w:t xml:space="preserve"> </w:t>
      </w:r>
      <w:r w:rsidRPr="00B55226">
        <w:rPr>
          <w:rFonts w:cs="Times New Roman"/>
          <w:w w:val="105"/>
          <w:sz w:val="24"/>
          <w:szCs w:val="24"/>
        </w:rPr>
        <w:t>to</w:t>
      </w:r>
      <w:r w:rsidRPr="00B55226">
        <w:rPr>
          <w:rFonts w:cs="Times New Roman"/>
          <w:spacing w:val="42"/>
          <w:w w:val="105"/>
          <w:sz w:val="24"/>
          <w:szCs w:val="24"/>
        </w:rPr>
        <w:t xml:space="preserve"> </w:t>
      </w:r>
      <w:r w:rsidRPr="00B55226">
        <w:rPr>
          <w:rFonts w:cs="Times New Roman"/>
          <w:w w:val="105"/>
          <w:sz w:val="24"/>
          <w:szCs w:val="24"/>
        </w:rPr>
        <w:t>devote</w:t>
      </w:r>
      <w:r w:rsidRPr="00B55226">
        <w:rPr>
          <w:rFonts w:cs="Times New Roman"/>
          <w:spacing w:val="43"/>
          <w:w w:val="105"/>
          <w:sz w:val="24"/>
          <w:szCs w:val="24"/>
        </w:rPr>
        <w:t xml:space="preserve"> </w:t>
      </w:r>
      <w:r w:rsidRPr="00B55226">
        <w:rPr>
          <w:rFonts w:cs="Times New Roman"/>
          <w:w w:val="105"/>
          <w:sz w:val="24"/>
          <w:szCs w:val="24"/>
        </w:rPr>
        <w:t>50%</w:t>
      </w:r>
      <w:r w:rsidRPr="00B55226">
        <w:rPr>
          <w:rFonts w:cs="Times New Roman"/>
          <w:spacing w:val="43"/>
          <w:w w:val="105"/>
          <w:sz w:val="24"/>
          <w:szCs w:val="24"/>
        </w:rPr>
        <w:t xml:space="preserve"> </w:t>
      </w:r>
      <w:r w:rsidRPr="00B55226">
        <w:rPr>
          <w:rFonts w:cs="Times New Roman"/>
          <w:w w:val="105"/>
          <w:sz w:val="24"/>
          <w:szCs w:val="24"/>
        </w:rPr>
        <w:t>time</w:t>
      </w:r>
      <w:r w:rsidRPr="00B55226">
        <w:rPr>
          <w:rFonts w:cs="Times New Roman"/>
          <w:spacing w:val="42"/>
          <w:w w:val="105"/>
          <w:sz w:val="24"/>
          <w:szCs w:val="24"/>
        </w:rPr>
        <w:t xml:space="preserve"> </w:t>
      </w:r>
      <w:r w:rsidRPr="00B55226">
        <w:rPr>
          <w:rFonts w:cs="Times New Roman"/>
          <w:w w:val="105"/>
          <w:sz w:val="24"/>
          <w:szCs w:val="24"/>
        </w:rPr>
        <w:t>in</w:t>
      </w:r>
      <w:r w:rsidRPr="00B55226">
        <w:rPr>
          <w:rFonts w:cs="Times New Roman"/>
          <w:spacing w:val="43"/>
          <w:w w:val="105"/>
          <w:sz w:val="24"/>
          <w:szCs w:val="24"/>
        </w:rPr>
        <w:t xml:space="preserve"> </w:t>
      </w:r>
      <w:r w:rsidRPr="00B55226">
        <w:rPr>
          <w:rFonts w:cs="Times New Roman"/>
          <w:w w:val="105"/>
          <w:sz w:val="24"/>
          <w:szCs w:val="24"/>
        </w:rPr>
        <w:t>the</w:t>
      </w:r>
      <w:r w:rsidRPr="00B55226">
        <w:rPr>
          <w:rFonts w:cs="Times New Roman"/>
          <w:spacing w:val="42"/>
          <w:w w:val="105"/>
          <w:sz w:val="24"/>
          <w:szCs w:val="24"/>
        </w:rPr>
        <w:t xml:space="preserve"> </w:t>
      </w:r>
      <w:r w:rsidRPr="00B55226">
        <w:rPr>
          <w:rFonts w:cs="Times New Roman"/>
          <w:w w:val="105"/>
          <w:sz w:val="24"/>
          <w:szCs w:val="24"/>
        </w:rPr>
        <w:t>summer,</w:t>
      </w:r>
      <w:r w:rsidRPr="00B55226">
        <w:rPr>
          <w:rFonts w:cs="Times New Roman"/>
          <w:spacing w:val="48"/>
          <w:w w:val="105"/>
          <w:sz w:val="24"/>
          <w:szCs w:val="24"/>
        </w:rPr>
        <w:t xml:space="preserve"> </w:t>
      </w:r>
      <w:r w:rsidRPr="00B55226">
        <w:rPr>
          <w:rFonts w:cs="Times New Roman"/>
          <w:w w:val="105"/>
          <w:sz w:val="24"/>
          <w:szCs w:val="24"/>
        </w:rPr>
        <w:t>and</w:t>
      </w:r>
      <w:r w:rsidRPr="00B55226">
        <w:rPr>
          <w:rFonts w:cs="Times New Roman"/>
          <w:spacing w:val="43"/>
          <w:w w:val="105"/>
          <w:sz w:val="24"/>
          <w:szCs w:val="24"/>
        </w:rPr>
        <w:t xml:space="preserve"> </w:t>
      </w:r>
      <w:r w:rsidRPr="00B55226">
        <w:rPr>
          <w:rFonts w:cs="Times New Roman"/>
          <w:spacing w:val="-3"/>
          <w:w w:val="105"/>
          <w:sz w:val="24"/>
          <w:szCs w:val="24"/>
        </w:rPr>
        <w:t>over</w:t>
      </w:r>
      <w:r w:rsidRPr="00B55226">
        <w:rPr>
          <w:rFonts w:cs="Times New Roman"/>
          <w:spacing w:val="43"/>
          <w:w w:val="105"/>
          <w:sz w:val="24"/>
          <w:szCs w:val="24"/>
        </w:rPr>
        <w:t xml:space="preserve"> </w:t>
      </w:r>
      <w:r w:rsidRPr="00B55226">
        <w:rPr>
          <w:rFonts w:cs="Times New Roman"/>
          <w:w w:val="105"/>
          <w:sz w:val="24"/>
          <w:szCs w:val="24"/>
        </w:rPr>
        <w:t>the</w:t>
      </w:r>
      <w:r w:rsidRPr="00B55226">
        <w:rPr>
          <w:rFonts w:cs="Times New Roman"/>
          <w:spacing w:val="43"/>
          <w:w w:val="105"/>
          <w:sz w:val="24"/>
          <w:szCs w:val="24"/>
        </w:rPr>
        <w:t xml:space="preserve"> </w:t>
      </w:r>
      <w:r w:rsidRPr="00B55226">
        <w:rPr>
          <w:rFonts w:cs="Times New Roman"/>
          <w:w w:val="105"/>
          <w:sz w:val="24"/>
          <w:szCs w:val="24"/>
        </w:rPr>
        <w:t>break</w:t>
      </w:r>
      <w:r w:rsidRPr="00B55226">
        <w:rPr>
          <w:rFonts w:cs="Times New Roman"/>
          <w:w w:val="108"/>
          <w:sz w:val="24"/>
          <w:szCs w:val="24"/>
        </w:rPr>
        <w:t xml:space="preserve"> </w:t>
      </w:r>
      <w:r w:rsidRPr="00B55226">
        <w:rPr>
          <w:rFonts w:cs="Times New Roman"/>
          <w:w w:val="105"/>
          <w:sz w:val="24"/>
          <w:szCs w:val="24"/>
        </w:rPr>
        <w:t xml:space="preserve">between fall and spring semesters, to this   </w:t>
      </w:r>
      <w:r w:rsidRPr="00B55226">
        <w:rPr>
          <w:rFonts w:cs="Times New Roman"/>
          <w:spacing w:val="35"/>
          <w:w w:val="105"/>
          <w:sz w:val="24"/>
          <w:szCs w:val="24"/>
        </w:rPr>
        <w:t xml:space="preserve"> </w:t>
      </w:r>
      <w:r w:rsidRPr="00B55226">
        <w:rPr>
          <w:rFonts w:cs="Times New Roman"/>
          <w:spacing w:val="-3"/>
          <w:w w:val="105"/>
          <w:sz w:val="24"/>
          <w:szCs w:val="24"/>
        </w:rPr>
        <w:t>activity.</w:t>
      </w:r>
    </w:p>
    <w:p w:rsidR="00EB7D3F" w:rsidRPr="00B55226" w:rsidRDefault="002D109D" w:rsidP="0019483D">
      <w:pPr>
        <w:pStyle w:val="ListParagraph"/>
        <w:numPr>
          <w:ilvl w:val="0"/>
          <w:numId w:val="2"/>
        </w:numPr>
        <w:tabs>
          <w:tab w:val="left" w:pos="1554"/>
        </w:tabs>
        <w:spacing w:line="249" w:lineRule="auto"/>
        <w:ind w:left="0" w:right="968" w:firstLine="299"/>
        <w:jc w:val="both"/>
        <w:rPr>
          <w:rFonts w:ascii="Times New Roman" w:eastAsia="Times New Roman" w:hAnsi="Times New Roman" w:cs="Times New Roman"/>
          <w:sz w:val="24"/>
          <w:szCs w:val="24"/>
        </w:rPr>
      </w:pPr>
      <w:r w:rsidRPr="00B55226">
        <w:rPr>
          <w:rFonts w:ascii="Times New Roman" w:hAnsi="Times New Roman" w:cs="Times New Roman"/>
          <w:w w:val="110"/>
          <w:sz w:val="24"/>
          <w:szCs w:val="24"/>
        </w:rPr>
        <w:t>De</w:t>
      </w:r>
      <w:r w:rsidR="0002436A" w:rsidRPr="00B55226">
        <w:rPr>
          <w:rFonts w:ascii="Times New Roman" w:hAnsi="Times New Roman" w:cs="Times New Roman"/>
          <w:w w:val="110"/>
          <w:sz w:val="24"/>
          <w:szCs w:val="24"/>
        </w:rPr>
        <w:t>Pratti</w:t>
      </w:r>
      <w:r w:rsidR="0002436A" w:rsidRPr="00B55226">
        <w:rPr>
          <w:rFonts w:ascii="Times New Roman" w:hAnsi="Times New Roman" w:cs="Times New Roman"/>
          <w:spacing w:val="33"/>
          <w:w w:val="110"/>
          <w:sz w:val="24"/>
          <w:szCs w:val="24"/>
        </w:rPr>
        <w:t xml:space="preserve"> </w:t>
      </w:r>
      <w:r w:rsidR="0002436A" w:rsidRPr="00B55226">
        <w:rPr>
          <w:rFonts w:ascii="Times New Roman" w:hAnsi="Times New Roman" w:cs="Times New Roman"/>
          <w:w w:val="110"/>
          <w:sz w:val="24"/>
          <w:szCs w:val="24"/>
        </w:rPr>
        <w:t>intends</w:t>
      </w:r>
      <w:r w:rsidR="0002436A" w:rsidRPr="00B55226">
        <w:rPr>
          <w:rFonts w:ascii="Times New Roman" w:hAnsi="Times New Roman" w:cs="Times New Roman"/>
          <w:spacing w:val="33"/>
          <w:w w:val="110"/>
          <w:sz w:val="24"/>
          <w:szCs w:val="24"/>
        </w:rPr>
        <w:t xml:space="preserve"> </w:t>
      </w:r>
      <w:r w:rsidR="0002436A" w:rsidRPr="00B55226">
        <w:rPr>
          <w:rFonts w:ascii="Times New Roman" w:hAnsi="Times New Roman" w:cs="Times New Roman"/>
          <w:w w:val="110"/>
          <w:sz w:val="24"/>
          <w:szCs w:val="24"/>
        </w:rPr>
        <w:t>to</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contribute</w:t>
      </w:r>
      <w:r w:rsidR="0002436A" w:rsidRPr="00B55226">
        <w:rPr>
          <w:rFonts w:ascii="Times New Roman" w:hAnsi="Times New Roman" w:cs="Times New Roman"/>
          <w:spacing w:val="33"/>
          <w:w w:val="110"/>
          <w:sz w:val="24"/>
          <w:szCs w:val="24"/>
        </w:rPr>
        <w:t xml:space="preserve"> </w:t>
      </w:r>
      <w:r w:rsidR="0002436A" w:rsidRPr="00B55226">
        <w:rPr>
          <w:rFonts w:ascii="Times New Roman" w:hAnsi="Times New Roman" w:cs="Times New Roman"/>
          <w:w w:val="110"/>
          <w:sz w:val="24"/>
          <w:szCs w:val="24"/>
        </w:rPr>
        <w:t>the</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modified</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Hadoop</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software,</w:t>
      </w:r>
      <w:r w:rsidR="0002436A" w:rsidRPr="00B55226">
        <w:rPr>
          <w:rFonts w:ascii="Times New Roman" w:hAnsi="Times New Roman" w:cs="Times New Roman"/>
          <w:spacing w:val="41"/>
          <w:w w:val="110"/>
          <w:sz w:val="24"/>
          <w:szCs w:val="24"/>
        </w:rPr>
        <w:t xml:space="preserve"> </w:t>
      </w:r>
      <w:r w:rsidR="0002436A" w:rsidRPr="00B55226">
        <w:rPr>
          <w:rFonts w:ascii="Times New Roman" w:hAnsi="Times New Roman" w:cs="Times New Roman"/>
          <w:w w:val="110"/>
          <w:sz w:val="24"/>
          <w:szCs w:val="24"/>
        </w:rPr>
        <w:t>and</w:t>
      </w:r>
      <w:r w:rsidR="0002436A" w:rsidRPr="00B55226">
        <w:rPr>
          <w:rFonts w:ascii="Times New Roman" w:hAnsi="Times New Roman" w:cs="Times New Roman"/>
          <w:spacing w:val="34"/>
          <w:w w:val="110"/>
          <w:sz w:val="24"/>
          <w:szCs w:val="24"/>
        </w:rPr>
        <w:t xml:space="preserve"> </w:t>
      </w:r>
      <w:r w:rsidR="0002436A" w:rsidRPr="00B55226">
        <w:rPr>
          <w:rFonts w:ascii="Times New Roman" w:hAnsi="Times New Roman" w:cs="Times New Roman"/>
          <w:w w:val="110"/>
          <w:sz w:val="24"/>
          <w:szCs w:val="24"/>
        </w:rPr>
        <w:t>to</w:t>
      </w:r>
      <w:r w:rsidR="0002436A" w:rsidRPr="00B55226">
        <w:rPr>
          <w:rFonts w:ascii="Times New Roman" w:hAnsi="Times New Roman" w:cs="Times New Roman"/>
          <w:w w:val="113"/>
          <w:sz w:val="24"/>
          <w:szCs w:val="24"/>
        </w:rPr>
        <w:t xml:space="preserve"> </w:t>
      </w:r>
      <w:r w:rsidR="0002436A" w:rsidRPr="00B55226">
        <w:rPr>
          <w:rFonts w:ascii="Times New Roman" w:hAnsi="Times New Roman" w:cs="Times New Roman"/>
          <w:w w:val="110"/>
          <w:sz w:val="24"/>
          <w:szCs w:val="24"/>
        </w:rPr>
        <w:t>install it on any machines used in the</w:t>
      </w:r>
      <w:r w:rsidR="0002436A" w:rsidRPr="00B55226">
        <w:rPr>
          <w:rFonts w:ascii="Times New Roman" w:hAnsi="Times New Roman" w:cs="Times New Roman"/>
          <w:spacing w:val="11"/>
          <w:w w:val="110"/>
          <w:sz w:val="24"/>
          <w:szCs w:val="24"/>
        </w:rPr>
        <w:t xml:space="preserve"> </w:t>
      </w:r>
      <w:r w:rsidR="0002436A" w:rsidRPr="00B55226">
        <w:rPr>
          <w:rFonts w:ascii="Times New Roman" w:hAnsi="Times New Roman" w:cs="Times New Roman"/>
          <w:w w:val="110"/>
          <w:sz w:val="24"/>
          <w:szCs w:val="24"/>
        </w:rPr>
        <w:t>platform.</w:t>
      </w:r>
    </w:p>
    <w:p w:rsidR="00EB7D3F" w:rsidRPr="00B55226" w:rsidRDefault="00EB7D3F" w:rsidP="0019483D">
      <w:pPr>
        <w:spacing w:before="10"/>
        <w:rPr>
          <w:rFonts w:ascii="Times New Roman" w:eastAsia="Times New Roman" w:hAnsi="Times New Roman" w:cs="Times New Roman"/>
          <w:sz w:val="24"/>
          <w:szCs w:val="24"/>
        </w:rPr>
      </w:pPr>
    </w:p>
    <w:p w:rsidR="00EB7D3F" w:rsidRPr="00B55226" w:rsidRDefault="00374730" w:rsidP="0019483D">
      <w:pPr>
        <w:pStyle w:val="Heading2"/>
        <w:spacing w:before="0"/>
        <w:ind w:left="1" w:firstLine="0"/>
        <w:jc w:val="both"/>
        <w:rPr>
          <w:rFonts w:ascii="Times New Roman" w:hAnsi="Times New Roman" w:cs="Times New Roman"/>
          <w:b w:val="0"/>
          <w:bCs w:val="0"/>
        </w:rPr>
      </w:pPr>
      <w:bookmarkStart w:id="6" w:name="Outcomes_and_Reporting"/>
      <w:bookmarkEnd w:id="6"/>
      <w:r w:rsidRPr="00B55226">
        <w:rPr>
          <w:rFonts w:ascii="Times New Roman" w:hAnsi="Times New Roman" w:cs="Times New Roman"/>
        </w:rPr>
        <w:t>3.3 Outcomes</w:t>
      </w:r>
      <w:r w:rsidR="0002436A" w:rsidRPr="00B55226">
        <w:rPr>
          <w:rFonts w:ascii="Times New Roman" w:hAnsi="Times New Roman" w:cs="Times New Roman"/>
        </w:rPr>
        <w:t xml:space="preserve"> and</w:t>
      </w:r>
      <w:r w:rsidR="0002436A" w:rsidRPr="00B55226">
        <w:rPr>
          <w:rFonts w:ascii="Times New Roman" w:hAnsi="Times New Roman" w:cs="Times New Roman"/>
          <w:spacing w:val="-9"/>
        </w:rPr>
        <w:t xml:space="preserve"> </w:t>
      </w:r>
      <w:r w:rsidR="0002436A" w:rsidRPr="00B55226">
        <w:rPr>
          <w:rFonts w:ascii="Times New Roman" w:hAnsi="Times New Roman" w:cs="Times New Roman"/>
        </w:rPr>
        <w:t>Reporting</w:t>
      </w:r>
    </w:p>
    <w:p w:rsidR="00EB7D3F" w:rsidRPr="00B55226" w:rsidRDefault="0002436A" w:rsidP="0019483D">
      <w:pPr>
        <w:pStyle w:val="BodyText"/>
        <w:spacing w:before="128"/>
        <w:ind w:left="1" w:right="968"/>
        <w:jc w:val="both"/>
        <w:rPr>
          <w:rFonts w:cs="Times New Roman"/>
          <w:sz w:val="24"/>
          <w:szCs w:val="24"/>
        </w:rPr>
      </w:pPr>
      <w:r w:rsidRPr="00B55226">
        <w:rPr>
          <w:rFonts w:cs="Times New Roman"/>
          <w:w w:val="105"/>
          <w:sz w:val="24"/>
          <w:szCs w:val="24"/>
        </w:rPr>
        <w:t>It</w:t>
      </w:r>
      <w:r w:rsidRPr="00B55226">
        <w:rPr>
          <w:rFonts w:cs="Times New Roman"/>
          <w:spacing w:val="20"/>
          <w:w w:val="105"/>
          <w:sz w:val="24"/>
          <w:szCs w:val="24"/>
        </w:rPr>
        <w:t xml:space="preserve"> </w:t>
      </w:r>
      <w:r w:rsidRPr="00B55226">
        <w:rPr>
          <w:rFonts w:cs="Times New Roman"/>
          <w:w w:val="105"/>
          <w:sz w:val="24"/>
          <w:szCs w:val="24"/>
        </w:rPr>
        <w:t>is</w:t>
      </w:r>
      <w:r w:rsidRPr="00B55226">
        <w:rPr>
          <w:rFonts w:cs="Times New Roman"/>
          <w:spacing w:val="20"/>
          <w:w w:val="105"/>
          <w:sz w:val="24"/>
          <w:szCs w:val="24"/>
        </w:rPr>
        <w:t xml:space="preserve"> </w:t>
      </w:r>
      <w:r w:rsidRPr="00B55226">
        <w:rPr>
          <w:rFonts w:cs="Times New Roman"/>
          <w:w w:val="105"/>
          <w:sz w:val="24"/>
          <w:szCs w:val="24"/>
        </w:rPr>
        <w:t>certainly</w:t>
      </w:r>
      <w:r w:rsidRPr="00B55226">
        <w:rPr>
          <w:rFonts w:cs="Times New Roman"/>
          <w:spacing w:val="20"/>
          <w:w w:val="105"/>
          <w:sz w:val="24"/>
          <w:szCs w:val="24"/>
        </w:rPr>
        <w:t xml:space="preserve"> </w:t>
      </w:r>
      <w:r w:rsidRPr="00B55226">
        <w:rPr>
          <w:rFonts w:cs="Times New Roman"/>
          <w:w w:val="105"/>
          <w:sz w:val="24"/>
          <w:szCs w:val="24"/>
        </w:rPr>
        <w:t>our</w:t>
      </w:r>
      <w:r w:rsidRPr="00B55226">
        <w:rPr>
          <w:rFonts w:cs="Times New Roman"/>
          <w:spacing w:val="20"/>
          <w:w w:val="105"/>
          <w:sz w:val="24"/>
          <w:szCs w:val="24"/>
        </w:rPr>
        <w:t xml:space="preserve"> </w:t>
      </w:r>
      <w:r w:rsidRPr="00B55226">
        <w:rPr>
          <w:rFonts w:cs="Times New Roman"/>
          <w:w w:val="105"/>
          <w:sz w:val="24"/>
          <w:szCs w:val="24"/>
        </w:rPr>
        <w:t>intention</w:t>
      </w:r>
      <w:r w:rsidRPr="00B55226">
        <w:rPr>
          <w:rFonts w:cs="Times New Roman"/>
          <w:spacing w:val="20"/>
          <w:w w:val="105"/>
          <w:sz w:val="24"/>
          <w:szCs w:val="24"/>
        </w:rPr>
        <w:t xml:space="preserve"> </w:t>
      </w:r>
      <w:r w:rsidRPr="00B55226">
        <w:rPr>
          <w:rFonts w:cs="Times New Roman"/>
          <w:w w:val="105"/>
          <w:sz w:val="24"/>
          <w:szCs w:val="24"/>
        </w:rPr>
        <w:t>to</w:t>
      </w:r>
      <w:r w:rsidRPr="00B55226">
        <w:rPr>
          <w:rFonts w:cs="Times New Roman"/>
          <w:spacing w:val="20"/>
          <w:w w:val="105"/>
          <w:sz w:val="24"/>
          <w:szCs w:val="24"/>
        </w:rPr>
        <w:t xml:space="preserve"> </w:t>
      </w:r>
      <w:r w:rsidRPr="00B55226">
        <w:rPr>
          <w:rFonts w:cs="Times New Roman"/>
          <w:w w:val="105"/>
          <w:sz w:val="24"/>
          <w:szCs w:val="24"/>
        </w:rPr>
        <w:t>submit</w:t>
      </w:r>
      <w:r w:rsidRPr="00B55226">
        <w:rPr>
          <w:rFonts w:cs="Times New Roman"/>
          <w:spacing w:val="20"/>
          <w:w w:val="105"/>
          <w:sz w:val="24"/>
          <w:szCs w:val="24"/>
        </w:rPr>
        <w:t xml:space="preserve"> </w:t>
      </w:r>
      <w:r w:rsidRPr="00B55226">
        <w:rPr>
          <w:rFonts w:cs="Times New Roman"/>
          <w:w w:val="105"/>
          <w:sz w:val="24"/>
          <w:szCs w:val="24"/>
        </w:rPr>
        <w:t>the</w:t>
      </w:r>
      <w:r w:rsidRPr="00B55226">
        <w:rPr>
          <w:rFonts w:cs="Times New Roman"/>
          <w:spacing w:val="20"/>
          <w:w w:val="105"/>
          <w:sz w:val="24"/>
          <w:szCs w:val="24"/>
        </w:rPr>
        <w:t xml:space="preserve"> </w:t>
      </w:r>
      <w:r w:rsidRPr="00B55226">
        <w:rPr>
          <w:rFonts w:cs="Times New Roman"/>
          <w:w w:val="105"/>
          <w:sz w:val="24"/>
          <w:szCs w:val="24"/>
        </w:rPr>
        <w:t>results</w:t>
      </w:r>
      <w:r w:rsidRPr="00B55226">
        <w:rPr>
          <w:rFonts w:cs="Times New Roman"/>
          <w:spacing w:val="20"/>
          <w:w w:val="105"/>
          <w:sz w:val="24"/>
          <w:szCs w:val="24"/>
        </w:rPr>
        <w:t xml:space="preserve"> </w:t>
      </w:r>
      <w:r w:rsidRPr="00B55226">
        <w:rPr>
          <w:rFonts w:cs="Times New Roman"/>
          <w:w w:val="105"/>
          <w:sz w:val="24"/>
          <w:szCs w:val="24"/>
        </w:rPr>
        <w:t>of</w:t>
      </w:r>
      <w:r w:rsidRPr="00B55226">
        <w:rPr>
          <w:rFonts w:cs="Times New Roman"/>
          <w:spacing w:val="20"/>
          <w:w w:val="105"/>
          <w:sz w:val="24"/>
          <w:szCs w:val="24"/>
        </w:rPr>
        <w:t xml:space="preserve"> </w:t>
      </w:r>
      <w:r w:rsidRPr="00B55226">
        <w:rPr>
          <w:rFonts w:cs="Times New Roman"/>
          <w:w w:val="105"/>
          <w:sz w:val="24"/>
          <w:szCs w:val="24"/>
        </w:rPr>
        <w:t>our</w:t>
      </w:r>
      <w:r w:rsidRPr="00B55226">
        <w:rPr>
          <w:rFonts w:cs="Times New Roman"/>
          <w:spacing w:val="20"/>
          <w:w w:val="105"/>
          <w:sz w:val="24"/>
          <w:szCs w:val="24"/>
        </w:rPr>
        <w:t xml:space="preserve"> </w:t>
      </w:r>
      <w:r w:rsidRPr="00B55226">
        <w:rPr>
          <w:rFonts w:cs="Times New Roman"/>
          <w:w w:val="105"/>
          <w:sz w:val="24"/>
          <w:szCs w:val="24"/>
        </w:rPr>
        <w:t>biomarker</w:t>
      </w:r>
      <w:r w:rsidRPr="00B55226">
        <w:rPr>
          <w:rFonts w:cs="Times New Roman"/>
          <w:spacing w:val="20"/>
          <w:w w:val="105"/>
          <w:sz w:val="24"/>
          <w:szCs w:val="24"/>
        </w:rPr>
        <w:t xml:space="preserve"> </w:t>
      </w:r>
      <w:r w:rsidRPr="00B55226">
        <w:rPr>
          <w:rFonts w:cs="Times New Roman"/>
          <w:w w:val="105"/>
          <w:sz w:val="24"/>
          <w:szCs w:val="24"/>
        </w:rPr>
        <w:t>research</w:t>
      </w:r>
      <w:r w:rsidRPr="00B55226">
        <w:rPr>
          <w:rFonts w:cs="Times New Roman"/>
          <w:spacing w:val="20"/>
          <w:w w:val="105"/>
          <w:sz w:val="24"/>
          <w:szCs w:val="24"/>
        </w:rPr>
        <w:t xml:space="preserve"> </w:t>
      </w:r>
      <w:r w:rsidRPr="00B55226">
        <w:rPr>
          <w:rFonts w:cs="Times New Roman"/>
          <w:w w:val="105"/>
          <w:sz w:val="24"/>
          <w:szCs w:val="24"/>
        </w:rPr>
        <w:t>to</w:t>
      </w:r>
      <w:r w:rsidRPr="00B55226">
        <w:rPr>
          <w:rFonts w:cs="Times New Roman"/>
          <w:spacing w:val="20"/>
          <w:w w:val="105"/>
          <w:sz w:val="24"/>
          <w:szCs w:val="24"/>
        </w:rPr>
        <w:t xml:space="preserve"> </w:t>
      </w:r>
      <w:r w:rsidRPr="00B55226">
        <w:rPr>
          <w:rFonts w:cs="Times New Roman"/>
          <w:w w:val="105"/>
          <w:sz w:val="24"/>
          <w:szCs w:val="24"/>
        </w:rPr>
        <w:t>a</w:t>
      </w:r>
      <w:r w:rsidRPr="00B55226">
        <w:rPr>
          <w:rFonts w:cs="Times New Roman"/>
          <w:spacing w:val="-50"/>
          <w:w w:val="105"/>
          <w:sz w:val="24"/>
          <w:szCs w:val="24"/>
        </w:rPr>
        <w:t xml:space="preserve"> </w:t>
      </w:r>
      <w:r w:rsidRPr="00B55226">
        <w:rPr>
          <w:rFonts w:cs="Times New Roman"/>
          <w:w w:val="95"/>
          <w:sz w:val="24"/>
          <w:szCs w:val="24"/>
        </w:rPr>
        <w:t>journal such as BMC Bioinformatics</w:t>
      </w:r>
      <w:r w:rsidRPr="00B55226">
        <w:rPr>
          <w:rFonts w:cs="Times New Roman"/>
          <w:spacing w:val="38"/>
          <w:w w:val="95"/>
          <w:sz w:val="24"/>
          <w:szCs w:val="24"/>
        </w:rPr>
        <w:t xml:space="preserve"> </w:t>
      </w:r>
      <w:r w:rsidRPr="00B55226">
        <w:rPr>
          <w:rFonts w:cs="Times New Roman"/>
          <w:w w:val="95"/>
          <w:sz w:val="24"/>
          <w:szCs w:val="24"/>
        </w:rPr>
        <w:t>(</w:t>
      </w:r>
      <w:hyperlink r:id="rId8">
        <w:r w:rsidRPr="00B55226">
          <w:rPr>
            <w:rFonts w:cs="Times New Roman"/>
            <w:w w:val="95"/>
            <w:sz w:val="24"/>
            <w:szCs w:val="24"/>
          </w:rPr>
          <w:t>https://link.springer.com/journal/</w:t>
        </w:r>
      </w:hyperlink>
      <w:r w:rsidRPr="00B55226">
        <w:rPr>
          <w:rFonts w:cs="Times New Roman"/>
          <w:w w:val="87"/>
          <w:sz w:val="24"/>
          <w:szCs w:val="24"/>
        </w:rPr>
        <w:t xml:space="preserve"> </w:t>
      </w:r>
      <w:hyperlink r:id="rId9">
        <w:r w:rsidRPr="00B55226">
          <w:rPr>
            <w:rFonts w:cs="Times New Roman"/>
            <w:w w:val="105"/>
            <w:sz w:val="24"/>
            <w:szCs w:val="24"/>
          </w:rPr>
          <w:t>12859</w:t>
        </w:r>
      </w:hyperlink>
      <w:r w:rsidRPr="00B55226">
        <w:rPr>
          <w:rFonts w:cs="Times New Roman"/>
          <w:w w:val="105"/>
          <w:sz w:val="24"/>
          <w:szCs w:val="24"/>
        </w:rPr>
        <w:t xml:space="preserve">). This research is related to our previous research </w:t>
      </w:r>
      <w:r w:rsidRPr="00B55226">
        <w:rPr>
          <w:rFonts w:cs="Times New Roman"/>
          <w:spacing w:val="16"/>
          <w:w w:val="105"/>
          <w:sz w:val="24"/>
          <w:szCs w:val="24"/>
        </w:rPr>
        <w:t xml:space="preserve"> </w:t>
      </w:r>
      <w:hyperlink w:anchor="_bookmark1" w:history="1">
        <w:r w:rsidRPr="00B55226">
          <w:rPr>
            <w:rFonts w:cs="Times New Roman"/>
            <w:w w:val="105"/>
            <w:sz w:val="24"/>
            <w:szCs w:val="24"/>
          </w:rPr>
          <w:t>[AS13].</w:t>
        </w:r>
      </w:hyperlink>
    </w:p>
    <w:p w:rsidR="00EB7D3F" w:rsidRPr="00B55226" w:rsidRDefault="0002436A" w:rsidP="0019483D">
      <w:pPr>
        <w:pStyle w:val="BodyText"/>
        <w:spacing w:line="249" w:lineRule="auto"/>
        <w:ind w:left="1" w:right="968" w:firstLine="298"/>
        <w:jc w:val="both"/>
        <w:rPr>
          <w:rFonts w:cs="Times New Roman"/>
          <w:sz w:val="24"/>
          <w:szCs w:val="24"/>
        </w:rPr>
      </w:pPr>
      <w:r w:rsidRPr="00B55226">
        <w:rPr>
          <w:rFonts w:cs="Times New Roman"/>
          <w:spacing w:val="-8"/>
          <w:w w:val="105"/>
          <w:sz w:val="24"/>
          <w:szCs w:val="24"/>
        </w:rPr>
        <w:t>We</w:t>
      </w:r>
      <w:r w:rsidRPr="00B55226">
        <w:rPr>
          <w:rFonts w:cs="Times New Roman"/>
          <w:spacing w:val="-7"/>
          <w:w w:val="105"/>
          <w:sz w:val="24"/>
          <w:szCs w:val="24"/>
        </w:rPr>
        <w:t xml:space="preserve"> </w:t>
      </w:r>
      <w:r w:rsidRPr="00B55226">
        <w:rPr>
          <w:rFonts w:cs="Times New Roman"/>
          <w:w w:val="105"/>
          <w:sz w:val="24"/>
          <w:szCs w:val="24"/>
        </w:rPr>
        <w:t>intend</w:t>
      </w:r>
      <w:r w:rsidRPr="00B55226">
        <w:rPr>
          <w:rFonts w:cs="Times New Roman"/>
          <w:spacing w:val="38"/>
          <w:w w:val="105"/>
          <w:sz w:val="24"/>
          <w:szCs w:val="24"/>
        </w:rPr>
        <w:t xml:space="preserve"> </w:t>
      </w:r>
      <w:r w:rsidRPr="00B55226">
        <w:rPr>
          <w:rFonts w:cs="Times New Roman"/>
          <w:w w:val="105"/>
          <w:sz w:val="24"/>
          <w:szCs w:val="24"/>
        </w:rPr>
        <w:t>to</w:t>
      </w:r>
      <w:r w:rsidRPr="00B55226">
        <w:rPr>
          <w:rFonts w:cs="Times New Roman"/>
          <w:spacing w:val="38"/>
          <w:w w:val="105"/>
          <w:sz w:val="24"/>
          <w:szCs w:val="24"/>
        </w:rPr>
        <w:t xml:space="preserve"> </w:t>
      </w:r>
      <w:r w:rsidRPr="00B55226">
        <w:rPr>
          <w:rFonts w:cs="Times New Roman"/>
          <w:w w:val="105"/>
          <w:sz w:val="24"/>
          <w:szCs w:val="24"/>
        </w:rPr>
        <w:t>submit</w:t>
      </w:r>
      <w:r w:rsidRPr="00B55226">
        <w:rPr>
          <w:rFonts w:cs="Times New Roman"/>
          <w:spacing w:val="38"/>
          <w:w w:val="105"/>
          <w:sz w:val="24"/>
          <w:szCs w:val="24"/>
        </w:rPr>
        <w:t xml:space="preserve"> </w:t>
      </w:r>
      <w:r w:rsidRPr="00B55226">
        <w:rPr>
          <w:rFonts w:cs="Times New Roman"/>
          <w:w w:val="105"/>
          <w:sz w:val="24"/>
          <w:szCs w:val="24"/>
        </w:rPr>
        <w:t>the</w:t>
      </w:r>
      <w:r w:rsidRPr="00B55226">
        <w:rPr>
          <w:rFonts w:cs="Times New Roman"/>
          <w:spacing w:val="38"/>
          <w:w w:val="105"/>
          <w:sz w:val="24"/>
          <w:szCs w:val="24"/>
        </w:rPr>
        <w:t xml:space="preserve"> </w:t>
      </w:r>
      <w:r w:rsidRPr="00B55226">
        <w:rPr>
          <w:rFonts w:cs="Times New Roman"/>
          <w:w w:val="105"/>
          <w:sz w:val="24"/>
          <w:szCs w:val="24"/>
        </w:rPr>
        <w:t>results</w:t>
      </w:r>
      <w:r w:rsidRPr="00B55226">
        <w:rPr>
          <w:rFonts w:cs="Times New Roman"/>
          <w:spacing w:val="38"/>
          <w:w w:val="105"/>
          <w:sz w:val="24"/>
          <w:szCs w:val="24"/>
        </w:rPr>
        <w:t xml:space="preserve"> </w:t>
      </w:r>
      <w:r w:rsidRPr="00B55226">
        <w:rPr>
          <w:rFonts w:cs="Times New Roman"/>
          <w:w w:val="105"/>
          <w:sz w:val="24"/>
          <w:szCs w:val="24"/>
        </w:rPr>
        <w:t>of</w:t>
      </w:r>
      <w:r w:rsidRPr="00B55226">
        <w:rPr>
          <w:rFonts w:cs="Times New Roman"/>
          <w:spacing w:val="38"/>
          <w:w w:val="105"/>
          <w:sz w:val="24"/>
          <w:szCs w:val="24"/>
        </w:rPr>
        <w:t xml:space="preserve"> </w:t>
      </w:r>
      <w:r w:rsidRPr="00B55226">
        <w:rPr>
          <w:rFonts w:cs="Times New Roman"/>
          <w:w w:val="105"/>
          <w:sz w:val="24"/>
          <w:szCs w:val="24"/>
        </w:rPr>
        <w:t>our</w:t>
      </w:r>
      <w:r w:rsidRPr="00B55226">
        <w:rPr>
          <w:rFonts w:cs="Times New Roman"/>
          <w:spacing w:val="38"/>
          <w:w w:val="105"/>
          <w:sz w:val="24"/>
          <w:szCs w:val="24"/>
        </w:rPr>
        <w:t xml:space="preserve"> </w:t>
      </w:r>
      <w:r w:rsidRPr="00B55226">
        <w:rPr>
          <w:rFonts w:cs="Times New Roman"/>
          <w:w w:val="105"/>
          <w:sz w:val="24"/>
          <w:szCs w:val="24"/>
        </w:rPr>
        <w:t>research</w:t>
      </w:r>
      <w:r w:rsidRPr="00B55226">
        <w:rPr>
          <w:rFonts w:cs="Times New Roman"/>
          <w:spacing w:val="38"/>
          <w:w w:val="105"/>
          <w:sz w:val="24"/>
          <w:szCs w:val="24"/>
        </w:rPr>
        <w:t xml:space="preserve"> </w:t>
      </w:r>
      <w:r w:rsidRPr="00B55226">
        <w:rPr>
          <w:rFonts w:cs="Times New Roman"/>
          <w:w w:val="105"/>
          <w:sz w:val="24"/>
          <w:szCs w:val="24"/>
        </w:rPr>
        <w:t>in</w:t>
      </w:r>
      <w:r w:rsidRPr="00B55226">
        <w:rPr>
          <w:rFonts w:cs="Times New Roman"/>
          <w:spacing w:val="38"/>
          <w:w w:val="105"/>
          <w:sz w:val="24"/>
          <w:szCs w:val="24"/>
        </w:rPr>
        <w:t xml:space="preserve"> </w:t>
      </w:r>
      <w:r w:rsidRPr="00B55226">
        <w:rPr>
          <w:rFonts w:cs="Times New Roman"/>
          <w:w w:val="105"/>
          <w:sz w:val="24"/>
          <w:szCs w:val="24"/>
        </w:rPr>
        <w:t>approaches</w:t>
      </w:r>
      <w:r w:rsidRPr="00B55226">
        <w:rPr>
          <w:rFonts w:cs="Times New Roman"/>
          <w:spacing w:val="38"/>
          <w:w w:val="105"/>
          <w:sz w:val="24"/>
          <w:szCs w:val="24"/>
        </w:rPr>
        <w:t xml:space="preserve"> </w:t>
      </w:r>
      <w:r w:rsidRPr="00B55226">
        <w:rPr>
          <w:rFonts w:cs="Times New Roman"/>
          <w:w w:val="105"/>
          <w:sz w:val="24"/>
          <w:szCs w:val="24"/>
        </w:rPr>
        <w:t>to</w:t>
      </w:r>
      <w:r w:rsidRPr="00B55226">
        <w:rPr>
          <w:rFonts w:cs="Times New Roman"/>
          <w:spacing w:val="38"/>
          <w:w w:val="105"/>
          <w:sz w:val="24"/>
          <w:szCs w:val="24"/>
        </w:rPr>
        <w:t xml:space="preserve"> </w:t>
      </w:r>
      <w:r w:rsidRPr="00B55226">
        <w:rPr>
          <w:rFonts w:cs="Times New Roman"/>
          <w:w w:val="105"/>
          <w:sz w:val="24"/>
          <w:szCs w:val="24"/>
        </w:rPr>
        <w:t>teaching distributed</w:t>
      </w:r>
      <w:r w:rsidRPr="00B55226">
        <w:rPr>
          <w:rFonts w:cs="Times New Roman"/>
          <w:spacing w:val="39"/>
          <w:w w:val="105"/>
          <w:sz w:val="24"/>
          <w:szCs w:val="24"/>
        </w:rPr>
        <w:t xml:space="preserve"> </w:t>
      </w:r>
      <w:r w:rsidRPr="00B55226">
        <w:rPr>
          <w:rFonts w:cs="Times New Roman"/>
          <w:w w:val="105"/>
          <w:sz w:val="24"/>
          <w:szCs w:val="24"/>
        </w:rPr>
        <w:t>programming</w:t>
      </w:r>
      <w:r w:rsidRPr="00B55226">
        <w:rPr>
          <w:rFonts w:cs="Times New Roman"/>
          <w:spacing w:val="38"/>
          <w:w w:val="105"/>
          <w:sz w:val="24"/>
          <w:szCs w:val="24"/>
        </w:rPr>
        <w:t xml:space="preserve"> </w:t>
      </w:r>
      <w:r w:rsidRPr="00B55226">
        <w:rPr>
          <w:rFonts w:cs="Times New Roman"/>
          <w:w w:val="105"/>
          <w:sz w:val="24"/>
          <w:szCs w:val="24"/>
        </w:rPr>
        <w:t>to</w:t>
      </w:r>
      <w:r w:rsidRPr="00B55226">
        <w:rPr>
          <w:rFonts w:cs="Times New Roman"/>
          <w:spacing w:val="39"/>
          <w:w w:val="105"/>
          <w:sz w:val="24"/>
          <w:szCs w:val="24"/>
        </w:rPr>
        <w:t xml:space="preserve"> </w:t>
      </w:r>
      <w:r w:rsidRPr="00B55226">
        <w:rPr>
          <w:rFonts w:cs="Times New Roman"/>
          <w:w w:val="105"/>
          <w:sz w:val="24"/>
          <w:szCs w:val="24"/>
        </w:rPr>
        <w:t>ICER</w:t>
      </w:r>
      <w:r w:rsidRPr="00B55226">
        <w:rPr>
          <w:rFonts w:cs="Times New Roman"/>
          <w:spacing w:val="39"/>
          <w:w w:val="105"/>
          <w:sz w:val="24"/>
          <w:szCs w:val="24"/>
        </w:rPr>
        <w:t xml:space="preserve"> </w:t>
      </w:r>
      <w:r w:rsidRPr="00B55226">
        <w:rPr>
          <w:rFonts w:cs="Times New Roman"/>
          <w:w w:val="105"/>
          <w:sz w:val="24"/>
          <w:szCs w:val="24"/>
        </w:rPr>
        <w:t>and</w:t>
      </w:r>
      <w:r w:rsidRPr="00B55226">
        <w:rPr>
          <w:rFonts w:cs="Times New Roman"/>
          <w:spacing w:val="39"/>
          <w:w w:val="105"/>
          <w:sz w:val="24"/>
          <w:szCs w:val="24"/>
        </w:rPr>
        <w:t xml:space="preserve"> </w:t>
      </w:r>
      <w:r w:rsidRPr="00B55226">
        <w:rPr>
          <w:rFonts w:cs="Times New Roman"/>
          <w:w w:val="105"/>
          <w:sz w:val="24"/>
          <w:szCs w:val="24"/>
        </w:rPr>
        <w:t>Koli</w:t>
      </w:r>
      <w:r w:rsidRPr="00B55226">
        <w:rPr>
          <w:rFonts w:cs="Times New Roman"/>
          <w:spacing w:val="39"/>
          <w:w w:val="105"/>
          <w:sz w:val="24"/>
          <w:szCs w:val="24"/>
        </w:rPr>
        <w:t xml:space="preserve"> </w:t>
      </w:r>
      <w:r w:rsidRPr="00B55226">
        <w:rPr>
          <w:rFonts w:cs="Times New Roman"/>
          <w:w w:val="105"/>
          <w:sz w:val="24"/>
          <w:szCs w:val="24"/>
        </w:rPr>
        <w:t>Calling,</w:t>
      </w:r>
      <w:r w:rsidRPr="00B55226">
        <w:rPr>
          <w:rFonts w:cs="Times New Roman"/>
          <w:spacing w:val="43"/>
          <w:w w:val="105"/>
          <w:sz w:val="24"/>
          <w:szCs w:val="24"/>
        </w:rPr>
        <w:t xml:space="preserve"> </w:t>
      </w:r>
      <w:r w:rsidRPr="00B55226">
        <w:rPr>
          <w:rFonts w:cs="Times New Roman"/>
          <w:w w:val="105"/>
          <w:sz w:val="24"/>
          <w:szCs w:val="24"/>
        </w:rPr>
        <w:t>which</w:t>
      </w:r>
      <w:r w:rsidRPr="00B55226">
        <w:rPr>
          <w:rFonts w:cs="Times New Roman"/>
          <w:spacing w:val="39"/>
          <w:w w:val="105"/>
          <w:sz w:val="24"/>
          <w:szCs w:val="24"/>
        </w:rPr>
        <w:t xml:space="preserve"> </w:t>
      </w:r>
      <w:r w:rsidRPr="00B55226">
        <w:rPr>
          <w:rFonts w:cs="Times New Roman"/>
          <w:spacing w:val="-3"/>
          <w:w w:val="105"/>
          <w:sz w:val="24"/>
          <w:szCs w:val="24"/>
        </w:rPr>
        <w:t>have</w:t>
      </w:r>
      <w:r w:rsidRPr="00B55226">
        <w:rPr>
          <w:rFonts w:cs="Times New Roman"/>
          <w:spacing w:val="39"/>
          <w:w w:val="105"/>
          <w:sz w:val="24"/>
          <w:szCs w:val="24"/>
        </w:rPr>
        <w:t xml:space="preserve"> </w:t>
      </w:r>
      <w:r w:rsidRPr="00B55226">
        <w:rPr>
          <w:rFonts w:cs="Times New Roman"/>
          <w:w w:val="105"/>
          <w:sz w:val="24"/>
          <w:szCs w:val="24"/>
        </w:rPr>
        <w:t>accepted</w:t>
      </w:r>
      <w:r w:rsidRPr="00B55226">
        <w:rPr>
          <w:rFonts w:cs="Times New Roman"/>
          <w:spacing w:val="39"/>
          <w:w w:val="105"/>
          <w:sz w:val="24"/>
          <w:szCs w:val="24"/>
        </w:rPr>
        <w:t xml:space="preserve"> </w:t>
      </w:r>
      <w:r w:rsidRPr="00B55226">
        <w:rPr>
          <w:rFonts w:cs="Times New Roman"/>
          <w:w w:val="105"/>
          <w:sz w:val="24"/>
          <w:szCs w:val="24"/>
        </w:rPr>
        <w:t>our</w:t>
      </w:r>
      <w:r w:rsidRPr="00B55226">
        <w:rPr>
          <w:rFonts w:cs="Times New Roman"/>
          <w:w w:val="108"/>
          <w:sz w:val="24"/>
          <w:szCs w:val="24"/>
        </w:rPr>
        <w:t xml:space="preserve"> </w:t>
      </w:r>
      <w:r w:rsidRPr="00B55226">
        <w:rPr>
          <w:rFonts w:cs="Times New Roman"/>
          <w:w w:val="105"/>
          <w:sz w:val="24"/>
          <w:szCs w:val="24"/>
        </w:rPr>
        <w:t>work</w:t>
      </w:r>
      <w:r w:rsidRPr="00B55226">
        <w:rPr>
          <w:rFonts w:cs="Times New Roman"/>
          <w:spacing w:val="-16"/>
          <w:w w:val="105"/>
          <w:sz w:val="24"/>
          <w:szCs w:val="24"/>
        </w:rPr>
        <w:t xml:space="preserve"> </w:t>
      </w:r>
      <w:r w:rsidRPr="00B55226">
        <w:rPr>
          <w:rFonts w:cs="Times New Roman"/>
          <w:w w:val="105"/>
          <w:sz w:val="24"/>
          <w:szCs w:val="24"/>
        </w:rPr>
        <w:t>previously.</w:t>
      </w:r>
    </w:p>
    <w:p w:rsidR="00EB7D3F" w:rsidRPr="00B55226" w:rsidRDefault="00EB7D3F" w:rsidP="0019483D">
      <w:pPr>
        <w:rPr>
          <w:rFonts w:ascii="Times New Roman" w:eastAsia="Times New Roman" w:hAnsi="Times New Roman" w:cs="Times New Roman"/>
          <w:sz w:val="24"/>
          <w:szCs w:val="24"/>
        </w:rPr>
      </w:pPr>
    </w:p>
    <w:p w:rsidR="00EB7D3F" w:rsidRPr="00B55226" w:rsidRDefault="0002436A" w:rsidP="0019483D">
      <w:pPr>
        <w:pStyle w:val="Heading1"/>
        <w:numPr>
          <w:ilvl w:val="0"/>
          <w:numId w:val="3"/>
        </w:numPr>
        <w:tabs>
          <w:tab w:val="left" w:pos="1440"/>
        </w:tabs>
        <w:ind w:left="485" w:hanging="484"/>
        <w:jc w:val="both"/>
        <w:rPr>
          <w:rFonts w:ascii="Times New Roman" w:hAnsi="Times New Roman" w:cs="Times New Roman"/>
          <w:b w:val="0"/>
          <w:bCs w:val="0"/>
          <w:sz w:val="24"/>
          <w:szCs w:val="24"/>
        </w:rPr>
      </w:pPr>
      <w:bookmarkStart w:id="7" w:name="Budget_proposal"/>
      <w:bookmarkStart w:id="8" w:name="CVs"/>
      <w:bookmarkEnd w:id="7"/>
      <w:bookmarkEnd w:id="8"/>
      <w:r w:rsidRPr="00B55226">
        <w:rPr>
          <w:rFonts w:ascii="Times New Roman" w:hAnsi="Times New Roman" w:cs="Times New Roman"/>
          <w:w w:val="110"/>
          <w:sz w:val="24"/>
          <w:szCs w:val="24"/>
        </w:rPr>
        <w:t>CVs</w:t>
      </w:r>
    </w:p>
    <w:p w:rsidR="00EB7D3F" w:rsidRPr="00B55226" w:rsidRDefault="0002436A" w:rsidP="0019483D">
      <w:pPr>
        <w:pStyle w:val="Heading2"/>
        <w:numPr>
          <w:ilvl w:val="1"/>
          <w:numId w:val="3"/>
        </w:numPr>
        <w:tabs>
          <w:tab w:val="left" w:pos="1569"/>
        </w:tabs>
        <w:spacing w:before="195"/>
        <w:ind w:left="614"/>
        <w:jc w:val="both"/>
        <w:rPr>
          <w:rFonts w:ascii="Times New Roman" w:hAnsi="Times New Roman" w:cs="Times New Roman"/>
          <w:b w:val="0"/>
          <w:bCs w:val="0"/>
        </w:rPr>
      </w:pPr>
      <w:bookmarkStart w:id="9" w:name="CV-TS"/>
      <w:bookmarkEnd w:id="9"/>
      <w:r w:rsidRPr="00B55226">
        <w:rPr>
          <w:rFonts w:ascii="Times New Roman" w:hAnsi="Times New Roman" w:cs="Times New Roman"/>
          <w:w w:val="110"/>
        </w:rPr>
        <w:t>CV-TS</w:t>
      </w:r>
    </w:p>
    <w:p w:rsidR="00EB7D3F" w:rsidRPr="00B55226" w:rsidRDefault="0002436A" w:rsidP="0019483D">
      <w:pPr>
        <w:pStyle w:val="BodyText"/>
        <w:spacing w:before="128"/>
        <w:ind w:left="1"/>
        <w:jc w:val="both"/>
        <w:rPr>
          <w:rFonts w:cs="Times New Roman"/>
          <w:sz w:val="24"/>
          <w:szCs w:val="24"/>
        </w:rPr>
      </w:pPr>
      <w:r w:rsidRPr="00B55226">
        <w:rPr>
          <w:rFonts w:cs="Times New Roman"/>
          <w:spacing w:val="-16"/>
          <w:w w:val="110"/>
          <w:sz w:val="24"/>
          <w:szCs w:val="24"/>
        </w:rPr>
        <w:t xml:space="preserve">Th´er`ese </w:t>
      </w:r>
      <w:r w:rsidRPr="00B55226">
        <w:rPr>
          <w:rFonts w:cs="Times New Roman"/>
          <w:w w:val="110"/>
          <w:sz w:val="24"/>
          <w:szCs w:val="24"/>
        </w:rPr>
        <w:t>Smith,</w:t>
      </w:r>
      <w:r w:rsidRPr="00B55226">
        <w:rPr>
          <w:rFonts w:cs="Times New Roman"/>
          <w:spacing w:val="13"/>
          <w:w w:val="110"/>
          <w:sz w:val="24"/>
          <w:szCs w:val="24"/>
        </w:rPr>
        <w:t xml:space="preserve"> </w:t>
      </w:r>
      <w:r w:rsidRPr="00B55226">
        <w:rPr>
          <w:rFonts w:cs="Times New Roman"/>
          <w:w w:val="110"/>
          <w:sz w:val="24"/>
          <w:szCs w:val="24"/>
        </w:rPr>
        <w:t>PhD</w:t>
      </w:r>
    </w:p>
    <w:p w:rsidR="00EB7D3F" w:rsidRPr="00B55226" w:rsidRDefault="0002436A" w:rsidP="0019483D">
      <w:pPr>
        <w:pStyle w:val="ListParagraph"/>
        <w:numPr>
          <w:ilvl w:val="2"/>
          <w:numId w:val="3"/>
        </w:numPr>
        <w:tabs>
          <w:tab w:val="left" w:pos="1454"/>
        </w:tabs>
        <w:spacing w:before="167" w:line="249" w:lineRule="auto"/>
        <w:ind w:left="499" w:right="968" w:hanging="199"/>
        <w:jc w:val="both"/>
        <w:rPr>
          <w:rFonts w:ascii="Times New Roman" w:eastAsia="Times New Roman" w:hAnsi="Times New Roman" w:cs="Times New Roman"/>
          <w:sz w:val="24"/>
          <w:szCs w:val="24"/>
        </w:rPr>
      </w:pPr>
      <w:r w:rsidRPr="00B55226">
        <w:rPr>
          <w:rFonts w:ascii="Times New Roman" w:hAnsi="Times New Roman" w:cs="Times New Roman"/>
          <w:w w:val="110"/>
          <w:sz w:val="24"/>
          <w:szCs w:val="24"/>
        </w:rPr>
        <w:t>Spring</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2018</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full</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time</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instructor,</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Central</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Connecticut</w:t>
      </w:r>
      <w:r w:rsidRPr="00B55226">
        <w:rPr>
          <w:rFonts w:ascii="Times New Roman" w:hAnsi="Times New Roman" w:cs="Times New Roman"/>
          <w:spacing w:val="-16"/>
          <w:w w:val="110"/>
          <w:sz w:val="24"/>
          <w:szCs w:val="24"/>
        </w:rPr>
        <w:t xml:space="preserve"> </w:t>
      </w:r>
      <w:r w:rsidRPr="00B55226">
        <w:rPr>
          <w:rFonts w:ascii="Times New Roman" w:hAnsi="Times New Roman" w:cs="Times New Roman"/>
          <w:w w:val="110"/>
          <w:sz w:val="24"/>
          <w:szCs w:val="24"/>
        </w:rPr>
        <w:t>State</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University</w:t>
      </w:r>
      <w:r w:rsidRPr="00B55226">
        <w:rPr>
          <w:rFonts w:ascii="Times New Roman" w:hAnsi="Times New Roman" w:cs="Times New Roman"/>
          <w:spacing w:val="-17"/>
          <w:w w:val="110"/>
          <w:sz w:val="24"/>
          <w:szCs w:val="24"/>
        </w:rPr>
        <w:t xml:space="preserve"> </w:t>
      </w:r>
      <w:r w:rsidRPr="00B55226">
        <w:rPr>
          <w:rFonts w:ascii="Times New Roman" w:hAnsi="Times New Roman" w:cs="Times New Roman"/>
          <w:w w:val="110"/>
          <w:sz w:val="24"/>
          <w:szCs w:val="24"/>
        </w:rPr>
        <w:t>and</w:t>
      </w:r>
      <w:r w:rsidRPr="00B55226">
        <w:rPr>
          <w:rFonts w:ascii="Times New Roman" w:hAnsi="Times New Roman" w:cs="Times New Roman"/>
          <w:w w:val="111"/>
          <w:sz w:val="24"/>
          <w:szCs w:val="24"/>
        </w:rPr>
        <w:t xml:space="preserve"> </w:t>
      </w:r>
      <w:r w:rsidRPr="00B55226">
        <w:rPr>
          <w:rFonts w:ascii="Times New Roman" w:hAnsi="Times New Roman" w:cs="Times New Roman"/>
          <w:w w:val="110"/>
          <w:sz w:val="24"/>
          <w:szCs w:val="24"/>
        </w:rPr>
        <w:t>Adjunct</w:t>
      </w:r>
      <w:r w:rsidRPr="00B55226">
        <w:rPr>
          <w:rFonts w:ascii="Times New Roman" w:hAnsi="Times New Roman" w:cs="Times New Roman"/>
          <w:spacing w:val="-32"/>
          <w:w w:val="110"/>
          <w:sz w:val="24"/>
          <w:szCs w:val="24"/>
        </w:rPr>
        <w:t xml:space="preserve"> </w:t>
      </w:r>
      <w:r w:rsidRPr="00B55226">
        <w:rPr>
          <w:rFonts w:ascii="Times New Roman" w:hAnsi="Times New Roman" w:cs="Times New Roman"/>
          <w:w w:val="110"/>
          <w:sz w:val="24"/>
          <w:szCs w:val="24"/>
        </w:rPr>
        <w:t>Associate</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Professor</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at</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University</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of</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Maryland</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University</w:t>
      </w:r>
      <w:r w:rsidRPr="00B55226">
        <w:rPr>
          <w:rFonts w:ascii="Times New Roman" w:hAnsi="Times New Roman" w:cs="Times New Roman"/>
          <w:spacing w:val="-33"/>
          <w:w w:val="110"/>
          <w:sz w:val="24"/>
          <w:szCs w:val="24"/>
        </w:rPr>
        <w:t xml:space="preserve"> </w:t>
      </w:r>
      <w:r w:rsidRPr="00B55226">
        <w:rPr>
          <w:rFonts w:ascii="Times New Roman" w:hAnsi="Times New Roman" w:cs="Times New Roman"/>
          <w:w w:val="110"/>
          <w:sz w:val="24"/>
          <w:szCs w:val="24"/>
        </w:rPr>
        <w:t>College,</w:t>
      </w:r>
      <w:r w:rsidRPr="00B55226">
        <w:rPr>
          <w:rFonts w:ascii="Times New Roman" w:hAnsi="Times New Roman" w:cs="Times New Roman"/>
          <w:w w:val="102"/>
          <w:sz w:val="24"/>
          <w:szCs w:val="24"/>
        </w:rPr>
        <w:t xml:space="preserve"> </w:t>
      </w:r>
      <w:r w:rsidRPr="00B55226">
        <w:rPr>
          <w:rFonts w:ascii="Times New Roman" w:hAnsi="Times New Roman" w:cs="Times New Roman"/>
          <w:w w:val="110"/>
          <w:sz w:val="24"/>
          <w:szCs w:val="24"/>
        </w:rPr>
        <w:t>and Adjunct Assistant Professor at University of</w:t>
      </w:r>
      <w:r w:rsidRPr="00B55226">
        <w:rPr>
          <w:rFonts w:ascii="Times New Roman" w:hAnsi="Times New Roman" w:cs="Times New Roman"/>
          <w:spacing w:val="16"/>
          <w:w w:val="110"/>
          <w:sz w:val="24"/>
          <w:szCs w:val="24"/>
        </w:rPr>
        <w:t xml:space="preserve"> </w:t>
      </w:r>
      <w:r w:rsidRPr="00B55226">
        <w:rPr>
          <w:rFonts w:ascii="Times New Roman" w:hAnsi="Times New Roman" w:cs="Times New Roman"/>
          <w:w w:val="110"/>
          <w:sz w:val="24"/>
          <w:szCs w:val="24"/>
        </w:rPr>
        <w:t>Connecticut/Hartford</w:t>
      </w:r>
    </w:p>
    <w:p w:rsidR="00EB7D3F" w:rsidRPr="00B55226" w:rsidRDefault="0002436A" w:rsidP="0019483D">
      <w:pPr>
        <w:pStyle w:val="ListParagraph"/>
        <w:numPr>
          <w:ilvl w:val="2"/>
          <w:numId w:val="3"/>
        </w:numPr>
        <w:tabs>
          <w:tab w:val="left" w:pos="1454"/>
        </w:tabs>
        <w:spacing w:before="158" w:line="249" w:lineRule="auto"/>
        <w:ind w:left="499" w:right="968" w:hanging="199"/>
        <w:jc w:val="both"/>
        <w:rPr>
          <w:rFonts w:ascii="Times New Roman" w:eastAsia="Times New Roman" w:hAnsi="Times New Roman" w:cs="Times New Roman"/>
          <w:sz w:val="24"/>
          <w:szCs w:val="24"/>
        </w:rPr>
      </w:pPr>
      <w:r w:rsidRPr="00B55226">
        <w:rPr>
          <w:rFonts w:ascii="Times New Roman" w:eastAsia="Times New Roman" w:hAnsi="Times New Roman" w:cs="Times New Roman"/>
          <w:spacing w:val="-4"/>
          <w:w w:val="110"/>
          <w:sz w:val="24"/>
          <w:szCs w:val="24"/>
        </w:rPr>
        <w:t>Fall</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2017</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full</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time</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instructor,</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Central</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Connecticut</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State</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and</w:t>
      </w:r>
      <w:r w:rsidRPr="00B55226">
        <w:rPr>
          <w:rFonts w:ascii="Times New Roman" w:eastAsia="Times New Roman" w:hAnsi="Times New Roman" w:cs="Times New Roman"/>
          <w:w w:val="111"/>
          <w:sz w:val="24"/>
          <w:szCs w:val="24"/>
        </w:rPr>
        <w:t xml:space="preserve"> </w:t>
      </w:r>
      <w:r w:rsidRPr="00B55226">
        <w:rPr>
          <w:rFonts w:ascii="Times New Roman" w:eastAsia="Times New Roman" w:hAnsi="Times New Roman" w:cs="Times New Roman"/>
          <w:w w:val="110"/>
          <w:sz w:val="24"/>
          <w:szCs w:val="24"/>
        </w:rPr>
        <w:t>Adjunct</w:t>
      </w:r>
      <w:r w:rsidRPr="00B55226">
        <w:rPr>
          <w:rFonts w:ascii="Times New Roman" w:eastAsia="Times New Roman" w:hAnsi="Times New Roman" w:cs="Times New Roman"/>
          <w:spacing w:val="-26"/>
          <w:w w:val="110"/>
          <w:sz w:val="24"/>
          <w:szCs w:val="24"/>
        </w:rPr>
        <w:t xml:space="preserve"> </w:t>
      </w:r>
      <w:r w:rsidRPr="00B55226">
        <w:rPr>
          <w:rFonts w:ascii="Times New Roman" w:eastAsia="Times New Roman" w:hAnsi="Times New Roman" w:cs="Times New Roman"/>
          <w:w w:val="110"/>
          <w:sz w:val="24"/>
          <w:szCs w:val="24"/>
        </w:rPr>
        <w:t>Associate</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Professor</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at</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of</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Maryland</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7"/>
          <w:w w:val="110"/>
          <w:sz w:val="24"/>
          <w:szCs w:val="24"/>
        </w:rPr>
        <w:t xml:space="preserve"> </w:t>
      </w:r>
      <w:r w:rsidRPr="00B55226">
        <w:rPr>
          <w:rFonts w:ascii="Times New Roman" w:eastAsia="Times New Roman" w:hAnsi="Times New Roman" w:cs="Times New Roman"/>
          <w:w w:val="110"/>
          <w:sz w:val="24"/>
          <w:szCs w:val="24"/>
        </w:rPr>
        <w:t>College</w:t>
      </w:r>
    </w:p>
    <w:p w:rsidR="00EB7D3F" w:rsidRPr="00B55226" w:rsidRDefault="0002436A" w:rsidP="0019483D">
      <w:pPr>
        <w:pStyle w:val="ListParagraph"/>
        <w:numPr>
          <w:ilvl w:val="2"/>
          <w:numId w:val="3"/>
        </w:numPr>
        <w:tabs>
          <w:tab w:val="left" w:pos="1454"/>
        </w:tabs>
        <w:spacing w:before="159" w:line="249" w:lineRule="auto"/>
        <w:ind w:left="499" w:right="968" w:hanging="199"/>
        <w:jc w:val="both"/>
        <w:rPr>
          <w:rFonts w:ascii="Times New Roman" w:eastAsia="Times New Roman" w:hAnsi="Times New Roman" w:cs="Times New Roman"/>
          <w:sz w:val="24"/>
          <w:szCs w:val="24"/>
        </w:rPr>
      </w:pPr>
      <w:r w:rsidRPr="00B55226">
        <w:rPr>
          <w:rFonts w:ascii="Times New Roman" w:eastAsia="Times New Roman" w:hAnsi="Times New Roman" w:cs="Times New Roman"/>
          <w:w w:val="110"/>
          <w:sz w:val="24"/>
          <w:szCs w:val="24"/>
        </w:rPr>
        <w:lastRenderedPageBreak/>
        <w:t>Spring 2017 – full time instructor, Central Connecticut State</w:t>
      </w:r>
      <w:r w:rsidRPr="00B55226">
        <w:rPr>
          <w:rFonts w:ascii="Times New Roman" w:eastAsia="Times New Roman" w:hAnsi="Times New Roman" w:cs="Times New Roman"/>
          <w:spacing w:val="8"/>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w w:val="105"/>
          <w:sz w:val="24"/>
          <w:szCs w:val="24"/>
        </w:rPr>
        <w:t xml:space="preserve"> </w:t>
      </w:r>
      <w:r w:rsidRPr="00B55226">
        <w:rPr>
          <w:rFonts w:ascii="Times New Roman" w:eastAsia="Times New Roman" w:hAnsi="Times New Roman" w:cs="Times New Roman"/>
          <w:w w:val="110"/>
          <w:sz w:val="24"/>
          <w:szCs w:val="24"/>
        </w:rPr>
        <w:t>and Adjunct Associate Professor at University of Maryland</w:t>
      </w:r>
      <w:r w:rsidRPr="00B55226">
        <w:rPr>
          <w:rFonts w:ascii="Times New Roman" w:eastAsia="Times New Roman" w:hAnsi="Times New Roman" w:cs="Times New Roman"/>
          <w:spacing w:val="51"/>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w w:val="105"/>
          <w:sz w:val="24"/>
          <w:szCs w:val="24"/>
        </w:rPr>
        <w:t xml:space="preserve"> </w:t>
      </w:r>
      <w:r w:rsidRPr="00B55226">
        <w:rPr>
          <w:rFonts w:ascii="Times New Roman" w:eastAsia="Times New Roman" w:hAnsi="Times New Roman" w:cs="Times New Roman"/>
          <w:w w:val="110"/>
          <w:sz w:val="24"/>
          <w:szCs w:val="24"/>
        </w:rPr>
        <w:t>College</w:t>
      </w:r>
    </w:p>
    <w:p w:rsidR="00EB7D3F" w:rsidRPr="00B55226" w:rsidRDefault="0002436A" w:rsidP="0019483D">
      <w:pPr>
        <w:pStyle w:val="ListParagraph"/>
        <w:numPr>
          <w:ilvl w:val="2"/>
          <w:numId w:val="3"/>
        </w:numPr>
        <w:tabs>
          <w:tab w:val="left" w:pos="1454"/>
        </w:tabs>
        <w:spacing w:before="158" w:line="249" w:lineRule="auto"/>
        <w:ind w:left="499" w:right="969" w:hanging="199"/>
        <w:jc w:val="both"/>
        <w:rPr>
          <w:rFonts w:ascii="Times New Roman" w:eastAsia="Times New Roman" w:hAnsi="Times New Roman" w:cs="Times New Roman"/>
          <w:sz w:val="24"/>
          <w:szCs w:val="24"/>
        </w:rPr>
      </w:pPr>
      <w:r w:rsidRPr="00B55226">
        <w:rPr>
          <w:rFonts w:ascii="Times New Roman" w:eastAsia="Times New Roman" w:hAnsi="Times New Roman" w:cs="Times New Roman"/>
          <w:spacing w:val="-4"/>
          <w:w w:val="110"/>
          <w:sz w:val="24"/>
          <w:szCs w:val="24"/>
        </w:rPr>
        <w:t>Fall</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2016</w:t>
      </w:r>
      <w:r w:rsidRPr="00B55226">
        <w:rPr>
          <w:rFonts w:ascii="Times New Roman" w:eastAsia="Times New Roman" w:hAnsi="Times New Roman" w:cs="Times New Roman"/>
          <w:spacing w:val="-6"/>
          <w:w w:val="110"/>
          <w:sz w:val="24"/>
          <w:szCs w:val="24"/>
        </w:rPr>
        <w:t xml:space="preserve"> </w:t>
      </w:r>
      <w:r w:rsidRPr="00B55226">
        <w:rPr>
          <w:rFonts w:ascii="Times New Roman" w:eastAsia="Times New Roman" w:hAnsi="Times New Roman" w:cs="Times New Roman"/>
          <w:w w:val="110"/>
          <w:sz w:val="24"/>
          <w:szCs w:val="24"/>
        </w:rPr>
        <w:t>–</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part</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time</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instructor,</w:t>
      </w:r>
      <w:r w:rsidRPr="00B55226">
        <w:rPr>
          <w:rFonts w:ascii="Times New Roman" w:eastAsia="Times New Roman" w:hAnsi="Times New Roman" w:cs="Times New Roman"/>
          <w:spacing w:val="-4"/>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of</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Rhode</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Island,</w:t>
      </w:r>
      <w:r w:rsidRPr="00B55226">
        <w:rPr>
          <w:rFonts w:ascii="Times New Roman" w:eastAsia="Times New Roman" w:hAnsi="Times New Roman" w:cs="Times New Roman"/>
          <w:spacing w:val="-4"/>
          <w:w w:val="110"/>
          <w:sz w:val="24"/>
          <w:szCs w:val="24"/>
        </w:rPr>
        <w:t xml:space="preserve"> </w:t>
      </w:r>
      <w:r w:rsidRPr="00B55226">
        <w:rPr>
          <w:rFonts w:ascii="Times New Roman" w:eastAsia="Times New Roman" w:hAnsi="Times New Roman" w:cs="Times New Roman"/>
          <w:w w:val="110"/>
          <w:sz w:val="24"/>
          <w:szCs w:val="24"/>
        </w:rPr>
        <w:t>and</w:t>
      </w:r>
      <w:r w:rsidRPr="00B55226">
        <w:rPr>
          <w:rFonts w:ascii="Times New Roman" w:eastAsia="Times New Roman" w:hAnsi="Times New Roman" w:cs="Times New Roman"/>
          <w:spacing w:val="-5"/>
          <w:w w:val="110"/>
          <w:sz w:val="24"/>
          <w:szCs w:val="24"/>
        </w:rPr>
        <w:t xml:space="preserve"> </w:t>
      </w:r>
      <w:r w:rsidRPr="00B55226">
        <w:rPr>
          <w:rFonts w:ascii="Times New Roman" w:eastAsia="Times New Roman" w:hAnsi="Times New Roman" w:cs="Times New Roman"/>
          <w:w w:val="110"/>
          <w:sz w:val="24"/>
          <w:szCs w:val="24"/>
        </w:rPr>
        <w:t>Adjunct</w:t>
      </w:r>
      <w:r w:rsidRPr="00B55226">
        <w:rPr>
          <w:rFonts w:ascii="Times New Roman" w:eastAsia="Times New Roman" w:hAnsi="Times New Roman" w:cs="Times New Roman"/>
          <w:w w:val="109"/>
          <w:sz w:val="24"/>
          <w:szCs w:val="24"/>
        </w:rPr>
        <w:t xml:space="preserve"> </w:t>
      </w:r>
      <w:r w:rsidRPr="00B55226">
        <w:rPr>
          <w:rFonts w:ascii="Times New Roman" w:eastAsia="Times New Roman" w:hAnsi="Times New Roman" w:cs="Times New Roman"/>
          <w:w w:val="110"/>
          <w:sz w:val="24"/>
          <w:szCs w:val="24"/>
        </w:rPr>
        <w:t>Assistant Professor at University of Connecticut/Hartford and</w:t>
      </w:r>
      <w:r w:rsidRPr="00B55226">
        <w:rPr>
          <w:rFonts w:ascii="Times New Roman" w:eastAsia="Times New Roman" w:hAnsi="Times New Roman" w:cs="Times New Roman"/>
          <w:spacing w:val="54"/>
          <w:w w:val="110"/>
          <w:sz w:val="24"/>
          <w:szCs w:val="24"/>
        </w:rPr>
        <w:t xml:space="preserve"> </w:t>
      </w:r>
      <w:r w:rsidRPr="00B55226">
        <w:rPr>
          <w:rFonts w:ascii="Times New Roman" w:eastAsia="Times New Roman" w:hAnsi="Times New Roman" w:cs="Times New Roman"/>
          <w:w w:val="110"/>
          <w:sz w:val="24"/>
          <w:szCs w:val="24"/>
        </w:rPr>
        <w:t>Adjunct</w:t>
      </w:r>
      <w:r w:rsidRPr="00B55226">
        <w:rPr>
          <w:rFonts w:ascii="Times New Roman" w:eastAsia="Times New Roman" w:hAnsi="Times New Roman" w:cs="Times New Roman"/>
          <w:w w:val="109"/>
          <w:sz w:val="24"/>
          <w:szCs w:val="24"/>
        </w:rPr>
        <w:t xml:space="preserve"> </w:t>
      </w:r>
      <w:r w:rsidRPr="00B55226">
        <w:rPr>
          <w:rFonts w:ascii="Times New Roman" w:eastAsia="Times New Roman" w:hAnsi="Times New Roman" w:cs="Times New Roman"/>
          <w:w w:val="110"/>
          <w:sz w:val="24"/>
          <w:szCs w:val="24"/>
        </w:rPr>
        <w:t>Associate</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Professor</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at</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of</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Maryland</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University</w:t>
      </w:r>
      <w:r w:rsidRPr="00B55226">
        <w:rPr>
          <w:rFonts w:ascii="Times New Roman" w:eastAsia="Times New Roman" w:hAnsi="Times New Roman" w:cs="Times New Roman"/>
          <w:spacing w:val="-21"/>
          <w:w w:val="110"/>
          <w:sz w:val="24"/>
          <w:szCs w:val="24"/>
        </w:rPr>
        <w:t xml:space="preserve"> </w:t>
      </w:r>
      <w:r w:rsidRPr="00B55226">
        <w:rPr>
          <w:rFonts w:ascii="Times New Roman" w:eastAsia="Times New Roman" w:hAnsi="Times New Roman" w:cs="Times New Roman"/>
          <w:w w:val="110"/>
          <w:sz w:val="24"/>
          <w:szCs w:val="24"/>
        </w:rPr>
        <w:t>College</w:t>
      </w:r>
    </w:p>
    <w:p w:rsidR="00EB7D3F" w:rsidRPr="00B55226" w:rsidRDefault="0002436A" w:rsidP="0019483D">
      <w:pPr>
        <w:pStyle w:val="ListParagraph"/>
        <w:numPr>
          <w:ilvl w:val="2"/>
          <w:numId w:val="3"/>
        </w:numPr>
        <w:tabs>
          <w:tab w:val="left" w:pos="1454"/>
        </w:tabs>
        <w:spacing w:before="158" w:line="249" w:lineRule="auto"/>
        <w:ind w:left="499" w:right="968" w:hanging="199"/>
        <w:jc w:val="both"/>
        <w:rPr>
          <w:rFonts w:ascii="Times New Roman" w:eastAsia="Times New Roman" w:hAnsi="Times New Roman" w:cs="Times New Roman"/>
          <w:sz w:val="24"/>
          <w:szCs w:val="24"/>
        </w:rPr>
      </w:pPr>
      <w:r w:rsidRPr="00B55226">
        <w:rPr>
          <w:rFonts w:ascii="Times New Roman" w:hAnsi="Times New Roman" w:cs="Times New Roman"/>
          <w:w w:val="105"/>
          <w:sz w:val="24"/>
          <w:szCs w:val="24"/>
        </w:rPr>
        <w:t>2009</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2016</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PhD</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student</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in</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Computer</w:t>
      </w:r>
      <w:r w:rsidRPr="00B55226">
        <w:rPr>
          <w:rFonts w:ascii="Times New Roman" w:hAnsi="Times New Roman" w:cs="Times New Roman"/>
          <w:spacing w:val="18"/>
          <w:w w:val="105"/>
          <w:sz w:val="24"/>
          <w:szCs w:val="24"/>
        </w:rPr>
        <w:t xml:space="preserve"> </w:t>
      </w:r>
      <w:r w:rsidRPr="00B55226">
        <w:rPr>
          <w:rFonts w:ascii="Times New Roman" w:hAnsi="Times New Roman" w:cs="Times New Roman"/>
          <w:w w:val="105"/>
          <w:sz w:val="24"/>
          <w:szCs w:val="24"/>
        </w:rPr>
        <w:t>Science</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at</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University</w:t>
      </w:r>
      <w:r w:rsidRPr="00B55226">
        <w:rPr>
          <w:rFonts w:ascii="Times New Roman" w:hAnsi="Times New Roman" w:cs="Times New Roman"/>
          <w:spacing w:val="17"/>
          <w:w w:val="105"/>
          <w:sz w:val="24"/>
          <w:szCs w:val="24"/>
        </w:rPr>
        <w:t xml:space="preserve"> </w:t>
      </w:r>
      <w:r w:rsidRPr="00B55226">
        <w:rPr>
          <w:rFonts w:ascii="Times New Roman" w:hAnsi="Times New Roman" w:cs="Times New Roman"/>
          <w:w w:val="105"/>
          <w:sz w:val="24"/>
          <w:szCs w:val="24"/>
        </w:rPr>
        <w:t>of</w:t>
      </w:r>
      <w:r w:rsidRPr="00B55226">
        <w:rPr>
          <w:rFonts w:ascii="Times New Roman" w:hAnsi="Times New Roman" w:cs="Times New Roman"/>
          <w:spacing w:val="17"/>
          <w:w w:val="105"/>
          <w:sz w:val="24"/>
          <w:szCs w:val="24"/>
        </w:rPr>
        <w:t xml:space="preserve"> </w:t>
      </w:r>
      <w:r w:rsidR="00374730">
        <w:rPr>
          <w:rFonts w:ascii="Times New Roman" w:hAnsi="Times New Roman" w:cs="Times New Roman"/>
          <w:w w:val="105"/>
          <w:sz w:val="24"/>
          <w:szCs w:val="24"/>
        </w:rPr>
        <w:t>Connecti</w:t>
      </w:r>
      <w:r w:rsidRPr="00B55226">
        <w:rPr>
          <w:rFonts w:ascii="Times New Roman" w:hAnsi="Times New Roman" w:cs="Times New Roman"/>
          <w:w w:val="105"/>
          <w:sz w:val="24"/>
          <w:szCs w:val="24"/>
        </w:rPr>
        <w:t xml:space="preserve">cut, </w:t>
      </w:r>
      <w:r w:rsidRPr="00B55226">
        <w:rPr>
          <w:rFonts w:ascii="Times New Roman" w:hAnsi="Times New Roman" w:cs="Times New Roman"/>
          <w:spacing w:val="3"/>
          <w:w w:val="105"/>
          <w:sz w:val="24"/>
          <w:szCs w:val="24"/>
        </w:rPr>
        <w:t xml:space="preserve"> </w:t>
      </w:r>
      <w:r w:rsidRPr="00B55226">
        <w:rPr>
          <w:rFonts w:ascii="Times New Roman" w:hAnsi="Times New Roman" w:cs="Times New Roman"/>
          <w:w w:val="105"/>
          <w:sz w:val="24"/>
          <w:szCs w:val="24"/>
        </w:rPr>
        <w:t>Storrs</w:t>
      </w:r>
    </w:p>
    <w:p w:rsidR="00EB7D3F" w:rsidRPr="00B55226" w:rsidRDefault="0002436A" w:rsidP="0019483D">
      <w:pPr>
        <w:pStyle w:val="ListParagraph"/>
        <w:numPr>
          <w:ilvl w:val="2"/>
          <w:numId w:val="3"/>
        </w:numPr>
        <w:tabs>
          <w:tab w:val="left" w:pos="1454"/>
        </w:tabs>
        <w:spacing w:before="158"/>
        <w:ind w:left="499" w:right="685" w:hanging="199"/>
        <w:rPr>
          <w:rFonts w:ascii="Times New Roman" w:eastAsia="Times New Roman" w:hAnsi="Times New Roman" w:cs="Times New Roman"/>
          <w:sz w:val="24"/>
          <w:szCs w:val="24"/>
        </w:rPr>
      </w:pPr>
      <w:r w:rsidRPr="00B55226">
        <w:rPr>
          <w:rFonts w:ascii="Times New Roman" w:eastAsia="Times New Roman" w:hAnsi="Times New Roman" w:cs="Times New Roman"/>
          <w:w w:val="110"/>
          <w:sz w:val="24"/>
          <w:szCs w:val="24"/>
        </w:rPr>
        <w:t xml:space="preserve">2001 – 2010 subcontracted to </w:t>
      </w:r>
      <w:r w:rsidRPr="00B55226">
        <w:rPr>
          <w:rFonts w:ascii="Times New Roman" w:eastAsia="Times New Roman" w:hAnsi="Times New Roman" w:cs="Times New Roman"/>
          <w:spacing w:val="-3"/>
          <w:w w:val="110"/>
          <w:sz w:val="24"/>
          <w:szCs w:val="24"/>
        </w:rPr>
        <w:t xml:space="preserve">Federal </w:t>
      </w:r>
      <w:r w:rsidRPr="00B55226">
        <w:rPr>
          <w:rFonts w:ascii="Times New Roman" w:eastAsia="Times New Roman" w:hAnsi="Times New Roman" w:cs="Times New Roman"/>
          <w:w w:val="110"/>
          <w:sz w:val="24"/>
          <w:szCs w:val="24"/>
        </w:rPr>
        <w:t>Aviation Administration</w:t>
      </w:r>
      <w:r w:rsidRPr="00B55226">
        <w:rPr>
          <w:rFonts w:ascii="Times New Roman" w:eastAsia="Times New Roman" w:hAnsi="Times New Roman" w:cs="Times New Roman"/>
          <w:spacing w:val="-39"/>
          <w:w w:val="110"/>
          <w:sz w:val="24"/>
          <w:szCs w:val="24"/>
        </w:rPr>
        <w:t xml:space="preserve"> </w:t>
      </w:r>
      <w:r w:rsidRPr="00B55226">
        <w:rPr>
          <w:rFonts w:ascii="Times New Roman" w:eastAsia="Times New Roman" w:hAnsi="Times New Roman" w:cs="Times New Roman"/>
          <w:spacing w:val="-4"/>
          <w:w w:val="110"/>
          <w:sz w:val="24"/>
          <w:szCs w:val="24"/>
        </w:rPr>
        <w:t>(FAA)</w:t>
      </w:r>
    </w:p>
    <w:p w:rsidR="00EB7D3F" w:rsidRPr="00B55226" w:rsidRDefault="0002436A" w:rsidP="0019483D">
      <w:pPr>
        <w:pStyle w:val="ListParagraph"/>
        <w:numPr>
          <w:ilvl w:val="2"/>
          <w:numId w:val="3"/>
        </w:numPr>
        <w:tabs>
          <w:tab w:val="left" w:pos="1454"/>
        </w:tabs>
        <w:spacing w:before="167"/>
        <w:ind w:left="499" w:right="4692" w:hanging="199"/>
        <w:rPr>
          <w:rFonts w:ascii="Times New Roman" w:eastAsia="Times New Roman" w:hAnsi="Times New Roman" w:cs="Times New Roman"/>
          <w:sz w:val="24"/>
          <w:szCs w:val="24"/>
        </w:rPr>
      </w:pPr>
      <w:r w:rsidRPr="00B55226">
        <w:rPr>
          <w:rFonts w:ascii="Times New Roman" w:hAnsi="Times New Roman" w:cs="Times New Roman"/>
          <w:w w:val="105"/>
          <w:sz w:val="24"/>
          <w:szCs w:val="24"/>
        </w:rPr>
        <w:t>2000 employee</w:t>
      </w:r>
      <w:r w:rsidRPr="00B55226">
        <w:rPr>
          <w:rFonts w:ascii="Times New Roman" w:hAnsi="Times New Roman" w:cs="Times New Roman"/>
          <w:spacing w:val="11"/>
          <w:w w:val="105"/>
          <w:sz w:val="24"/>
          <w:szCs w:val="24"/>
        </w:rPr>
        <w:t xml:space="preserve"> </w:t>
      </w:r>
      <w:r w:rsidRPr="00B55226">
        <w:rPr>
          <w:rFonts w:ascii="Times New Roman" w:hAnsi="Times New Roman" w:cs="Times New Roman"/>
          <w:w w:val="105"/>
          <w:sz w:val="24"/>
          <w:szCs w:val="24"/>
        </w:rPr>
        <w:t>NavCanada</w:t>
      </w:r>
    </w:p>
    <w:p w:rsidR="00EB7D3F" w:rsidRPr="00B55226" w:rsidRDefault="0002436A" w:rsidP="0019483D">
      <w:pPr>
        <w:pStyle w:val="ListParagraph"/>
        <w:numPr>
          <w:ilvl w:val="2"/>
          <w:numId w:val="3"/>
        </w:numPr>
        <w:tabs>
          <w:tab w:val="left" w:pos="1454"/>
        </w:tabs>
        <w:spacing w:before="167"/>
        <w:ind w:left="499" w:right="685" w:hanging="199"/>
        <w:rPr>
          <w:rFonts w:ascii="Times New Roman" w:eastAsia="Times New Roman" w:hAnsi="Times New Roman" w:cs="Times New Roman"/>
          <w:sz w:val="24"/>
          <w:szCs w:val="24"/>
        </w:rPr>
      </w:pPr>
      <w:r w:rsidRPr="00B55226">
        <w:rPr>
          <w:rFonts w:ascii="Times New Roman" w:hAnsi="Times New Roman" w:cs="Times New Roman"/>
          <w:w w:val="105"/>
          <w:sz w:val="24"/>
          <w:szCs w:val="24"/>
        </w:rPr>
        <w:t xml:space="preserve">1998 founded Air </w:t>
      </w:r>
      <w:r w:rsidRPr="00B55226">
        <w:rPr>
          <w:rFonts w:ascii="Times New Roman" w:hAnsi="Times New Roman" w:cs="Times New Roman"/>
          <w:spacing w:val="-3"/>
          <w:w w:val="105"/>
          <w:sz w:val="24"/>
          <w:szCs w:val="24"/>
        </w:rPr>
        <w:t xml:space="preserve">Traffic </w:t>
      </w:r>
      <w:r w:rsidRPr="00B55226">
        <w:rPr>
          <w:rFonts w:ascii="Times New Roman" w:hAnsi="Times New Roman" w:cs="Times New Roman"/>
          <w:w w:val="105"/>
          <w:sz w:val="24"/>
          <w:szCs w:val="24"/>
        </w:rPr>
        <w:t>Software Architecture, Inc.</w:t>
      </w:r>
    </w:p>
    <w:p w:rsidR="00EB7D3F" w:rsidRPr="00B55226" w:rsidRDefault="0002436A" w:rsidP="0019483D">
      <w:pPr>
        <w:pStyle w:val="ListParagraph"/>
        <w:numPr>
          <w:ilvl w:val="2"/>
          <w:numId w:val="3"/>
        </w:numPr>
        <w:tabs>
          <w:tab w:val="left" w:pos="1454"/>
        </w:tabs>
        <w:spacing w:before="167" w:line="249" w:lineRule="auto"/>
        <w:ind w:left="499" w:right="968" w:hanging="199"/>
        <w:jc w:val="both"/>
        <w:rPr>
          <w:rFonts w:ascii="Times New Roman" w:eastAsia="Times New Roman" w:hAnsi="Times New Roman" w:cs="Times New Roman"/>
          <w:sz w:val="24"/>
          <w:szCs w:val="24"/>
        </w:rPr>
      </w:pPr>
      <w:r w:rsidRPr="00B55226">
        <w:rPr>
          <w:rFonts w:ascii="Times New Roman" w:hAnsi="Times New Roman" w:cs="Times New Roman"/>
          <w:w w:val="110"/>
          <w:sz w:val="24"/>
          <w:szCs w:val="24"/>
        </w:rPr>
        <w:t>1979</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1998</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Member</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of</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the</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spacing w:val="-3"/>
          <w:w w:val="110"/>
          <w:sz w:val="24"/>
          <w:szCs w:val="24"/>
        </w:rPr>
        <w:t>Technical</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Staff</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spacing w:val="-3"/>
          <w:w w:val="110"/>
          <w:sz w:val="24"/>
          <w:szCs w:val="24"/>
        </w:rPr>
        <w:t>(Full</w:t>
      </w:r>
      <w:r w:rsidRPr="00B55226">
        <w:rPr>
          <w:rFonts w:ascii="Times New Roman" w:hAnsi="Times New Roman" w:cs="Times New Roman"/>
          <w:spacing w:val="-14"/>
          <w:w w:val="110"/>
          <w:sz w:val="24"/>
          <w:szCs w:val="24"/>
        </w:rPr>
        <w:t xml:space="preserve"> </w:t>
      </w:r>
      <w:r w:rsidRPr="00B55226">
        <w:rPr>
          <w:rFonts w:ascii="Times New Roman" w:hAnsi="Times New Roman" w:cs="Times New Roman"/>
          <w:w w:val="110"/>
          <w:sz w:val="24"/>
          <w:szCs w:val="24"/>
        </w:rPr>
        <w:t>staff),</w:t>
      </w:r>
      <w:r w:rsidRPr="00B55226">
        <w:rPr>
          <w:rFonts w:ascii="Times New Roman" w:hAnsi="Times New Roman" w:cs="Times New Roman"/>
          <w:spacing w:val="-13"/>
          <w:w w:val="110"/>
          <w:sz w:val="24"/>
          <w:szCs w:val="24"/>
        </w:rPr>
        <w:t xml:space="preserve"> </w:t>
      </w:r>
      <w:r w:rsidRPr="00B55226">
        <w:rPr>
          <w:rFonts w:ascii="Times New Roman" w:hAnsi="Times New Roman" w:cs="Times New Roman"/>
          <w:w w:val="110"/>
          <w:sz w:val="24"/>
          <w:szCs w:val="24"/>
        </w:rPr>
        <w:t>MIT/Lincoln</w:t>
      </w:r>
      <w:r w:rsidRPr="00B55226">
        <w:rPr>
          <w:rFonts w:ascii="Times New Roman" w:hAnsi="Times New Roman" w:cs="Times New Roman"/>
          <w:spacing w:val="-15"/>
          <w:w w:val="110"/>
          <w:sz w:val="24"/>
          <w:szCs w:val="24"/>
        </w:rPr>
        <w:t xml:space="preserve"> </w:t>
      </w:r>
      <w:r w:rsidRPr="00B55226">
        <w:rPr>
          <w:rFonts w:ascii="Times New Roman" w:hAnsi="Times New Roman" w:cs="Times New Roman"/>
          <w:w w:val="110"/>
          <w:sz w:val="24"/>
          <w:szCs w:val="24"/>
        </w:rPr>
        <w:t>Lab-</w:t>
      </w:r>
      <w:r w:rsidRPr="00B55226">
        <w:rPr>
          <w:rFonts w:ascii="Times New Roman" w:hAnsi="Times New Roman" w:cs="Times New Roman"/>
          <w:w w:val="106"/>
          <w:sz w:val="24"/>
          <w:szCs w:val="24"/>
        </w:rPr>
        <w:t xml:space="preserve"> </w:t>
      </w:r>
      <w:r w:rsidRPr="00B55226">
        <w:rPr>
          <w:rFonts w:ascii="Times New Roman" w:hAnsi="Times New Roman" w:cs="Times New Roman"/>
          <w:w w:val="110"/>
          <w:sz w:val="24"/>
          <w:szCs w:val="24"/>
        </w:rPr>
        <w:t>oratory</w:t>
      </w:r>
    </w:p>
    <w:p w:rsidR="00EB7D3F" w:rsidRPr="00B55226" w:rsidRDefault="00EB7D3F" w:rsidP="0019483D">
      <w:pPr>
        <w:rPr>
          <w:rFonts w:ascii="Times New Roman" w:eastAsia="Times New Roman" w:hAnsi="Times New Roman" w:cs="Times New Roman"/>
          <w:sz w:val="24"/>
          <w:szCs w:val="24"/>
        </w:rPr>
      </w:pPr>
    </w:p>
    <w:p w:rsidR="00EB7D3F" w:rsidRPr="00B55226" w:rsidRDefault="00EB7D3F" w:rsidP="0019483D">
      <w:pPr>
        <w:rPr>
          <w:rFonts w:ascii="Times New Roman" w:eastAsia="Times New Roman" w:hAnsi="Times New Roman" w:cs="Times New Roman"/>
          <w:sz w:val="24"/>
          <w:szCs w:val="24"/>
        </w:rPr>
      </w:pPr>
    </w:p>
    <w:p w:rsidR="00EB7D3F" w:rsidRPr="00B55226" w:rsidRDefault="00EB7D3F" w:rsidP="0019483D">
      <w:pPr>
        <w:spacing w:before="3"/>
        <w:rPr>
          <w:rFonts w:ascii="Times New Roman" w:eastAsia="Times New Roman" w:hAnsi="Times New Roman" w:cs="Times New Roman"/>
          <w:sz w:val="24"/>
          <w:szCs w:val="24"/>
        </w:rPr>
      </w:pPr>
    </w:p>
    <w:p w:rsidR="00EB7D3F" w:rsidRPr="00B55226" w:rsidRDefault="0002436A" w:rsidP="0019483D">
      <w:pPr>
        <w:pStyle w:val="BodyText"/>
        <w:spacing w:before="62"/>
        <w:ind w:left="300" w:right="4692"/>
        <w:rPr>
          <w:rFonts w:cs="Times New Roman"/>
          <w:sz w:val="24"/>
          <w:szCs w:val="24"/>
        </w:rPr>
      </w:pPr>
      <w:r w:rsidRPr="00B55226">
        <w:rPr>
          <w:rFonts w:cs="Times New Roman"/>
          <w:w w:val="105"/>
          <w:sz w:val="24"/>
          <w:szCs w:val="24"/>
        </w:rPr>
        <w:t>References</w:t>
      </w:r>
    </w:p>
    <w:p w:rsidR="00EB7D3F" w:rsidRPr="00B55226" w:rsidRDefault="0002436A" w:rsidP="0019483D">
      <w:pPr>
        <w:pStyle w:val="BodyText"/>
        <w:spacing w:before="9" w:line="249" w:lineRule="auto"/>
        <w:ind w:left="1" w:right="4946"/>
        <w:rPr>
          <w:rFonts w:cs="Times New Roman"/>
          <w:sz w:val="24"/>
          <w:szCs w:val="24"/>
        </w:rPr>
      </w:pPr>
      <w:r w:rsidRPr="00B55226">
        <w:rPr>
          <w:rFonts w:cs="Times New Roman"/>
          <w:w w:val="110"/>
          <w:sz w:val="24"/>
          <w:szCs w:val="24"/>
        </w:rPr>
        <w:t>Professor James Robertson,</w:t>
      </w:r>
      <w:r w:rsidRPr="00B55226">
        <w:rPr>
          <w:rFonts w:cs="Times New Roman"/>
          <w:spacing w:val="-18"/>
          <w:w w:val="110"/>
          <w:sz w:val="24"/>
          <w:szCs w:val="24"/>
        </w:rPr>
        <w:t xml:space="preserve"> </w:t>
      </w:r>
      <w:r w:rsidRPr="00B55226">
        <w:rPr>
          <w:rFonts w:cs="Times New Roman"/>
          <w:w w:val="110"/>
          <w:sz w:val="24"/>
          <w:szCs w:val="24"/>
        </w:rPr>
        <w:t>EdD</w:t>
      </w:r>
      <w:r w:rsidRPr="00B55226">
        <w:rPr>
          <w:rFonts w:cs="Times New Roman"/>
          <w:w w:val="108"/>
          <w:sz w:val="24"/>
          <w:szCs w:val="24"/>
        </w:rPr>
        <w:t xml:space="preserve"> </w:t>
      </w:r>
      <w:hyperlink r:id="rId10">
        <w:r w:rsidRPr="00B55226">
          <w:rPr>
            <w:rFonts w:cs="Times New Roman"/>
            <w:w w:val="110"/>
            <w:sz w:val="24"/>
            <w:szCs w:val="24"/>
          </w:rPr>
          <w:t>james.robertson@umuc.edu</w:t>
        </w:r>
      </w:hyperlink>
    </w:p>
    <w:p w:rsidR="00EB7D3F" w:rsidRPr="00B55226" w:rsidRDefault="0002436A" w:rsidP="0019483D">
      <w:pPr>
        <w:pStyle w:val="BodyText"/>
        <w:ind w:left="1" w:right="4692"/>
        <w:rPr>
          <w:rFonts w:cs="Times New Roman"/>
          <w:sz w:val="24"/>
          <w:szCs w:val="24"/>
        </w:rPr>
      </w:pPr>
      <w:r w:rsidRPr="00B55226">
        <w:rPr>
          <w:rFonts w:cs="Times New Roman"/>
          <w:sz w:val="24"/>
          <w:szCs w:val="24"/>
        </w:rPr>
        <w:t>cell:</w:t>
      </w:r>
      <w:r w:rsidRPr="00B55226">
        <w:rPr>
          <w:rFonts w:cs="Times New Roman"/>
          <w:spacing w:val="38"/>
          <w:sz w:val="24"/>
          <w:szCs w:val="24"/>
        </w:rPr>
        <w:t xml:space="preserve"> </w:t>
      </w:r>
      <w:r w:rsidRPr="00B55226">
        <w:rPr>
          <w:rFonts w:cs="Times New Roman"/>
          <w:sz w:val="24"/>
          <w:szCs w:val="24"/>
        </w:rPr>
        <w:t>443-889-5850.</w:t>
      </w:r>
    </w:p>
    <w:p w:rsidR="00EB7D3F" w:rsidRPr="00B55226" w:rsidRDefault="0002436A" w:rsidP="0019483D">
      <w:pPr>
        <w:pStyle w:val="BodyText"/>
        <w:spacing w:before="9" w:line="249" w:lineRule="auto"/>
        <w:ind w:left="1" w:right="3401"/>
        <w:rPr>
          <w:rFonts w:cs="Times New Roman"/>
          <w:sz w:val="24"/>
          <w:szCs w:val="24"/>
        </w:rPr>
      </w:pPr>
      <w:r w:rsidRPr="00B55226">
        <w:rPr>
          <w:rFonts w:cs="Times New Roman"/>
          <w:w w:val="105"/>
          <w:sz w:val="24"/>
          <w:szCs w:val="24"/>
        </w:rPr>
        <w:t>Computer</w:t>
      </w:r>
      <w:r w:rsidRPr="00B55226">
        <w:rPr>
          <w:rFonts w:cs="Times New Roman"/>
          <w:spacing w:val="34"/>
          <w:w w:val="105"/>
          <w:sz w:val="24"/>
          <w:szCs w:val="24"/>
        </w:rPr>
        <w:t xml:space="preserve"> </w:t>
      </w:r>
      <w:r w:rsidRPr="00B55226">
        <w:rPr>
          <w:rFonts w:cs="Times New Roman"/>
          <w:w w:val="105"/>
          <w:sz w:val="24"/>
          <w:szCs w:val="24"/>
        </w:rPr>
        <w:t>and</w:t>
      </w:r>
      <w:r w:rsidRPr="00B55226">
        <w:rPr>
          <w:rFonts w:cs="Times New Roman"/>
          <w:spacing w:val="34"/>
          <w:w w:val="105"/>
          <w:sz w:val="24"/>
          <w:szCs w:val="24"/>
        </w:rPr>
        <w:t xml:space="preserve"> </w:t>
      </w:r>
      <w:r w:rsidRPr="00B55226">
        <w:rPr>
          <w:rFonts w:cs="Times New Roman"/>
          <w:w w:val="105"/>
          <w:sz w:val="24"/>
          <w:szCs w:val="24"/>
        </w:rPr>
        <w:t>Information</w:t>
      </w:r>
      <w:r w:rsidRPr="00B55226">
        <w:rPr>
          <w:rFonts w:cs="Times New Roman"/>
          <w:spacing w:val="36"/>
          <w:w w:val="105"/>
          <w:sz w:val="24"/>
          <w:szCs w:val="24"/>
        </w:rPr>
        <w:t xml:space="preserve"> </w:t>
      </w:r>
      <w:r w:rsidRPr="00B55226">
        <w:rPr>
          <w:rFonts w:cs="Times New Roman"/>
          <w:w w:val="105"/>
          <w:sz w:val="24"/>
          <w:szCs w:val="24"/>
        </w:rPr>
        <w:t>Science</w:t>
      </w:r>
      <w:r w:rsidRPr="00B55226">
        <w:rPr>
          <w:rFonts w:cs="Times New Roman"/>
          <w:spacing w:val="34"/>
          <w:w w:val="105"/>
          <w:sz w:val="24"/>
          <w:szCs w:val="24"/>
        </w:rPr>
        <w:t xml:space="preserve"> </w:t>
      </w:r>
      <w:r w:rsidRPr="00B55226">
        <w:rPr>
          <w:rFonts w:cs="Times New Roman"/>
          <w:w w:val="105"/>
          <w:sz w:val="24"/>
          <w:szCs w:val="24"/>
        </w:rPr>
        <w:t>Program</w:t>
      </w:r>
      <w:r w:rsidRPr="00B55226">
        <w:rPr>
          <w:rFonts w:cs="Times New Roman"/>
          <w:spacing w:val="34"/>
          <w:w w:val="105"/>
          <w:sz w:val="24"/>
          <w:szCs w:val="24"/>
        </w:rPr>
        <w:t xml:space="preserve"> </w:t>
      </w:r>
      <w:r w:rsidRPr="00B55226">
        <w:rPr>
          <w:rFonts w:cs="Times New Roman"/>
          <w:w w:val="105"/>
          <w:sz w:val="24"/>
          <w:szCs w:val="24"/>
        </w:rPr>
        <w:t>Chair</w:t>
      </w:r>
      <w:r w:rsidRPr="00B55226">
        <w:rPr>
          <w:rFonts w:cs="Times New Roman"/>
          <w:spacing w:val="-51"/>
          <w:w w:val="105"/>
          <w:sz w:val="24"/>
          <w:szCs w:val="24"/>
        </w:rPr>
        <w:t xml:space="preserve"> </w:t>
      </w:r>
      <w:r w:rsidRPr="00B55226">
        <w:rPr>
          <w:rFonts w:cs="Times New Roman"/>
          <w:w w:val="105"/>
          <w:sz w:val="24"/>
          <w:szCs w:val="24"/>
        </w:rPr>
        <w:t>University of Maryland University</w:t>
      </w:r>
      <w:r w:rsidRPr="00B55226">
        <w:rPr>
          <w:rFonts w:cs="Times New Roman"/>
          <w:spacing w:val="49"/>
          <w:w w:val="105"/>
          <w:sz w:val="24"/>
          <w:szCs w:val="24"/>
        </w:rPr>
        <w:t xml:space="preserve"> </w:t>
      </w:r>
      <w:r w:rsidRPr="00B55226">
        <w:rPr>
          <w:rFonts w:cs="Times New Roman"/>
          <w:w w:val="105"/>
          <w:sz w:val="24"/>
          <w:szCs w:val="24"/>
        </w:rPr>
        <w:t>College</w:t>
      </w:r>
    </w:p>
    <w:p w:rsidR="00EB7D3F" w:rsidRPr="00B55226" w:rsidRDefault="0002436A" w:rsidP="0019483D">
      <w:pPr>
        <w:pStyle w:val="ListParagraph"/>
        <w:numPr>
          <w:ilvl w:val="0"/>
          <w:numId w:val="2"/>
        </w:numPr>
        <w:tabs>
          <w:tab w:val="left" w:pos="1188"/>
        </w:tabs>
        <w:spacing w:line="249" w:lineRule="auto"/>
        <w:ind w:left="0" w:right="4158" w:firstLine="0"/>
        <w:jc w:val="left"/>
        <w:rPr>
          <w:rFonts w:ascii="Times New Roman" w:eastAsia="Times New Roman" w:hAnsi="Times New Roman" w:cs="Times New Roman"/>
          <w:sz w:val="24"/>
          <w:szCs w:val="24"/>
        </w:rPr>
      </w:pPr>
      <w:r w:rsidRPr="00B55226">
        <w:rPr>
          <w:rFonts w:ascii="Times New Roman" w:hAnsi="Times New Roman" w:cs="Times New Roman"/>
          <w:w w:val="105"/>
          <w:sz w:val="24"/>
          <w:szCs w:val="24"/>
        </w:rPr>
        <w:t>K.  Bhaskar,  PhD,  Vice</w:t>
      </w:r>
      <w:r w:rsidRPr="00B55226">
        <w:rPr>
          <w:rFonts w:ascii="Times New Roman" w:hAnsi="Times New Roman" w:cs="Times New Roman"/>
          <w:spacing w:val="-10"/>
          <w:w w:val="105"/>
          <w:sz w:val="24"/>
          <w:szCs w:val="24"/>
        </w:rPr>
        <w:t xml:space="preserve"> </w:t>
      </w:r>
      <w:r w:rsidRPr="00B55226">
        <w:rPr>
          <w:rFonts w:ascii="Times New Roman" w:hAnsi="Times New Roman" w:cs="Times New Roman"/>
          <w:w w:val="105"/>
          <w:sz w:val="24"/>
          <w:szCs w:val="24"/>
        </w:rPr>
        <w:t>Dean</w:t>
      </w:r>
      <w:r w:rsidRPr="00B55226">
        <w:rPr>
          <w:rFonts w:ascii="Times New Roman" w:hAnsi="Times New Roman" w:cs="Times New Roman"/>
          <w:w w:val="106"/>
          <w:sz w:val="24"/>
          <w:szCs w:val="24"/>
        </w:rPr>
        <w:t xml:space="preserve"> </w:t>
      </w:r>
      <w:r w:rsidRPr="00B55226">
        <w:rPr>
          <w:rFonts w:ascii="Times New Roman" w:hAnsi="Times New Roman" w:cs="Times New Roman"/>
          <w:w w:val="105"/>
          <w:sz w:val="24"/>
          <w:szCs w:val="24"/>
        </w:rPr>
        <w:t>University of Maryland University</w:t>
      </w:r>
      <w:r w:rsidRPr="00B55226">
        <w:rPr>
          <w:rFonts w:ascii="Times New Roman" w:hAnsi="Times New Roman" w:cs="Times New Roman"/>
          <w:spacing w:val="49"/>
          <w:w w:val="105"/>
          <w:sz w:val="24"/>
          <w:szCs w:val="24"/>
        </w:rPr>
        <w:t xml:space="preserve"> </w:t>
      </w:r>
      <w:r w:rsidRPr="00B55226">
        <w:rPr>
          <w:rFonts w:ascii="Times New Roman" w:hAnsi="Times New Roman" w:cs="Times New Roman"/>
          <w:w w:val="105"/>
          <w:sz w:val="24"/>
          <w:szCs w:val="24"/>
        </w:rPr>
        <w:t>College</w:t>
      </w:r>
    </w:p>
    <w:p w:rsidR="00EB7D3F" w:rsidRPr="00B55226" w:rsidRDefault="0002436A" w:rsidP="0019483D">
      <w:pPr>
        <w:pStyle w:val="BodyText"/>
        <w:spacing w:line="249" w:lineRule="auto"/>
        <w:ind w:left="1" w:right="2570"/>
        <w:rPr>
          <w:rFonts w:cs="Times New Roman"/>
          <w:sz w:val="24"/>
          <w:szCs w:val="24"/>
        </w:rPr>
      </w:pPr>
      <w:r w:rsidRPr="00B55226">
        <w:rPr>
          <w:rFonts w:cs="Times New Roman"/>
          <w:sz w:val="24"/>
          <w:szCs w:val="24"/>
        </w:rPr>
        <w:t>3501</w:t>
      </w:r>
      <w:r w:rsidRPr="00B55226">
        <w:rPr>
          <w:rFonts w:cs="Times New Roman"/>
          <w:spacing w:val="37"/>
          <w:sz w:val="24"/>
          <w:szCs w:val="24"/>
        </w:rPr>
        <w:t xml:space="preserve"> </w:t>
      </w:r>
      <w:r w:rsidRPr="00B55226">
        <w:rPr>
          <w:rFonts w:cs="Times New Roman"/>
          <w:sz w:val="24"/>
          <w:szCs w:val="24"/>
        </w:rPr>
        <w:t>University</w:t>
      </w:r>
      <w:r w:rsidRPr="00B55226">
        <w:rPr>
          <w:rFonts w:cs="Times New Roman"/>
          <w:spacing w:val="37"/>
          <w:sz w:val="24"/>
          <w:szCs w:val="24"/>
        </w:rPr>
        <w:t xml:space="preserve"> </w:t>
      </w:r>
      <w:r w:rsidRPr="00B55226">
        <w:rPr>
          <w:rFonts w:cs="Times New Roman"/>
          <w:sz w:val="24"/>
          <w:szCs w:val="24"/>
        </w:rPr>
        <w:t>Blvd.</w:t>
      </w:r>
      <w:r w:rsidRPr="00B55226">
        <w:rPr>
          <w:rFonts w:cs="Times New Roman"/>
          <w:spacing w:val="17"/>
          <w:sz w:val="24"/>
          <w:szCs w:val="24"/>
        </w:rPr>
        <w:t xml:space="preserve"> </w:t>
      </w:r>
      <w:r w:rsidRPr="00B55226">
        <w:rPr>
          <w:rFonts w:cs="Times New Roman"/>
          <w:sz w:val="24"/>
          <w:szCs w:val="24"/>
        </w:rPr>
        <w:t>East,</w:t>
      </w:r>
      <w:r w:rsidRPr="00B55226">
        <w:rPr>
          <w:rFonts w:cs="Times New Roman"/>
          <w:spacing w:val="37"/>
          <w:sz w:val="24"/>
          <w:szCs w:val="24"/>
        </w:rPr>
        <w:t xml:space="preserve"> </w:t>
      </w:r>
      <w:r w:rsidRPr="00B55226">
        <w:rPr>
          <w:rFonts w:cs="Times New Roman"/>
          <w:sz w:val="24"/>
          <w:szCs w:val="24"/>
        </w:rPr>
        <w:t>Adelphi,</w:t>
      </w:r>
      <w:r w:rsidRPr="00B55226">
        <w:rPr>
          <w:rFonts w:cs="Times New Roman"/>
          <w:spacing w:val="39"/>
          <w:sz w:val="24"/>
          <w:szCs w:val="24"/>
        </w:rPr>
        <w:t xml:space="preserve"> </w:t>
      </w:r>
      <w:r w:rsidRPr="00B55226">
        <w:rPr>
          <w:rFonts w:cs="Times New Roman"/>
          <w:sz w:val="24"/>
          <w:szCs w:val="24"/>
        </w:rPr>
        <w:t>MD</w:t>
      </w:r>
      <w:r w:rsidRPr="00B55226">
        <w:rPr>
          <w:rFonts w:cs="Times New Roman"/>
          <w:spacing w:val="37"/>
          <w:sz w:val="24"/>
          <w:szCs w:val="24"/>
        </w:rPr>
        <w:t xml:space="preserve"> </w:t>
      </w:r>
      <w:r w:rsidRPr="00B55226">
        <w:rPr>
          <w:rFonts w:cs="Times New Roman"/>
          <w:sz w:val="24"/>
          <w:szCs w:val="24"/>
        </w:rPr>
        <w:t>20783</w:t>
      </w:r>
      <w:r w:rsidRPr="00B55226">
        <w:rPr>
          <w:rFonts w:cs="Times New Roman"/>
          <w:spacing w:val="37"/>
          <w:sz w:val="24"/>
          <w:szCs w:val="24"/>
        </w:rPr>
        <w:t xml:space="preserve"> </w:t>
      </w:r>
      <w:r w:rsidRPr="00B55226">
        <w:rPr>
          <w:rFonts w:cs="Times New Roman"/>
          <w:sz w:val="24"/>
          <w:szCs w:val="24"/>
        </w:rPr>
        <w:t>-</w:t>
      </w:r>
      <w:r w:rsidRPr="00B55226">
        <w:rPr>
          <w:rFonts w:cs="Times New Roman"/>
          <w:spacing w:val="37"/>
          <w:sz w:val="24"/>
          <w:szCs w:val="24"/>
        </w:rPr>
        <w:t xml:space="preserve"> </w:t>
      </w:r>
      <w:r w:rsidRPr="00B55226">
        <w:rPr>
          <w:rFonts w:cs="Times New Roman"/>
          <w:sz w:val="24"/>
          <w:szCs w:val="24"/>
        </w:rPr>
        <w:t>USA</w:t>
      </w:r>
      <w:r w:rsidRPr="00B55226">
        <w:rPr>
          <w:rFonts w:cs="Times New Roman"/>
          <w:spacing w:val="-47"/>
          <w:sz w:val="24"/>
          <w:szCs w:val="24"/>
        </w:rPr>
        <w:t xml:space="preserve"> </w:t>
      </w:r>
      <w:r w:rsidRPr="00B55226">
        <w:rPr>
          <w:rFonts w:cs="Times New Roman"/>
          <w:sz w:val="24"/>
          <w:szCs w:val="24"/>
        </w:rPr>
        <w:t xml:space="preserve">Phone: </w:t>
      </w:r>
      <w:r w:rsidRPr="00B55226">
        <w:rPr>
          <w:rFonts w:cs="Times New Roman"/>
          <w:spacing w:val="28"/>
          <w:sz w:val="24"/>
          <w:szCs w:val="24"/>
        </w:rPr>
        <w:t xml:space="preserve"> </w:t>
      </w:r>
      <w:r w:rsidRPr="00B55226">
        <w:rPr>
          <w:rFonts w:cs="Times New Roman"/>
          <w:sz w:val="24"/>
          <w:szCs w:val="24"/>
        </w:rPr>
        <w:t>240-684-2840</w:t>
      </w:r>
    </w:p>
    <w:p w:rsidR="00EB7D3F" w:rsidRPr="00B55226" w:rsidRDefault="00EB7D3F" w:rsidP="0019483D">
      <w:pPr>
        <w:spacing w:before="9"/>
        <w:rPr>
          <w:rFonts w:ascii="Times New Roman" w:eastAsia="Times New Roman" w:hAnsi="Times New Roman" w:cs="Times New Roman"/>
          <w:sz w:val="24"/>
          <w:szCs w:val="24"/>
        </w:rPr>
      </w:pPr>
    </w:p>
    <w:p w:rsidR="00EB7D3F" w:rsidRPr="00B55226" w:rsidRDefault="0002436A" w:rsidP="0019483D">
      <w:pPr>
        <w:pStyle w:val="BodyText"/>
        <w:spacing w:line="249" w:lineRule="auto"/>
        <w:ind w:left="1" w:right="5328" w:firstLine="298"/>
        <w:rPr>
          <w:rFonts w:cs="Times New Roman"/>
          <w:sz w:val="24"/>
          <w:szCs w:val="24"/>
        </w:rPr>
      </w:pPr>
      <w:r w:rsidRPr="00B55226">
        <w:rPr>
          <w:rFonts w:cs="Times New Roman"/>
          <w:w w:val="105"/>
          <w:sz w:val="24"/>
          <w:szCs w:val="24"/>
        </w:rPr>
        <w:t>Professor Reda</w:t>
      </w:r>
      <w:r w:rsidRPr="00B55226">
        <w:rPr>
          <w:rFonts w:cs="Times New Roman"/>
          <w:spacing w:val="7"/>
          <w:w w:val="105"/>
          <w:sz w:val="24"/>
          <w:szCs w:val="24"/>
        </w:rPr>
        <w:t xml:space="preserve"> </w:t>
      </w:r>
      <w:r w:rsidRPr="00B55226">
        <w:rPr>
          <w:rFonts w:cs="Times New Roman"/>
          <w:w w:val="105"/>
          <w:sz w:val="24"/>
          <w:szCs w:val="24"/>
        </w:rPr>
        <w:t>Ammar</w:t>
      </w:r>
      <w:r w:rsidRPr="00B55226">
        <w:rPr>
          <w:rFonts w:cs="Times New Roman"/>
          <w:w w:val="107"/>
          <w:sz w:val="24"/>
          <w:szCs w:val="24"/>
        </w:rPr>
        <w:t xml:space="preserve"> </w:t>
      </w:r>
      <w:hyperlink r:id="rId11">
        <w:r w:rsidRPr="00B55226">
          <w:rPr>
            <w:rFonts w:cs="Times New Roman"/>
            <w:w w:val="105"/>
            <w:sz w:val="24"/>
            <w:szCs w:val="24"/>
          </w:rPr>
          <w:t>reda.ammar@uconn.edu</w:t>
        </w:r>
      </w:hyperlink>
      <w:r w:rsidRPr="00B55226">
        <w:rPr>
          <w:rFonts w:cs="Times New Roman"/>
          <w:spacing w:val="-32"/>
          <w:w w:val="105"/>
          <w:sz w:val="24"/>
          <w:szCs w:val="24"/>
        </w:rPr>
        <w:t xml:space="preserve"> </w:t>
      </w:r>
      <w:r w:rsidRPr="00B55226">
        <w:rPr>
          <w:rFonts w:cs="Times New Roman"/>
          <w:w w:val="105"/>
          <w:sz w:val="24"/>
          <w:szCs w:val="24"/>
        </w:rPr>
        <w:t>University</w:t>
      </w:r>
      <w:r w:rsidRPr="00B55226">
        <w:rPr>
          <w:rFonts w:cs="Times New Roman"/>
          <w:spacing w:val="20"/>
          <w:w w:val="105"/>
          <w:sz w:val="24"/>
          <w:szCs w:val="24"/>
        </w:rPr>
        <w:t xml:space="preserve"> </w:t>
      </w:r>
      <w:r w:rsidRPr="00B55226">
        <w:rPr>
          <w:rFonts w:cs="Times New Roman"/>
          <w:w w:val="105"/>
          <w:sz w:val="24"/>
          <w:szCs w:val="24"/>
        </w:rPr>
        <w:t>of</w:t>
      </w:r>
      <w:r w:rsidRPr="00B55226">
        <w:rPr>
          <w:rFonts w:cs="Times New Roman"/>
          <w:spacing w:val="20"/>
          <w:w w:val="105"/>
          <w:sz w:val="24"/>
          <w:szCs w:val="24"/>
        </w:rPr>
        <w:t xml:space="preserve"> </w:t>
      </w:r>
      <w:r w:rsidRPr="00B55226">
        <w:rPr>
          <w:rFonts w:cs="Times New Roman"/>
          <w:w w:val="105"/>
          <w:sz w:val="24"/>
          <w:szCs w:val="24"/>
        </w:rPr>
        <w:t>Connecticut</w:t>
      </w:r>
      <w:r w:rsidRPr="00B55226">
        <w:rPr>
          <w:rFonts w:cs="Times New Roman"/>
          <w:spacing w:val="-42"/>
          <w:w w:val="105"/>
          <w:sz w:val="24"/>
          <w:szCs w:val="24"/>
        </w:rPr>
        <w:t xml:space="preserve"> </w:t>
      </w:r>
      <w:r w:rsidRPr="00B55226">
        <w:rPr>
          <w:rFonts w:cs="Times New Roman"/>
          <w:w w:val="105"/>
          <w:sz w:val="24"/>
          <w:szCs w:val="24"/>
        </w:rPr>
        <w:t xml:space="preserve">371 Fairfield </w:t>
      </w:r>
      <w:r w:rsidRPr="00B55226">
        <w:rPr>
          <w:rFonts w:cs="Times New Roman"/>
          <w:spacing w:val="-8"/>
          <w:w w:val="105"/>
          <w:sz w:val="24"/>
          <w:szCs w:val="24"/>
        </w:rPr>
        <w:t>Way</w:t>
      </w:r>
      <w:r w:rsidRPr="00B55226">
        <w:rPr>
          <w:rFonts w:cs="Times New Roman"/>
          <w:spacing w:val="15"/>
          <w:w w:val="105"/>
          <w:sz w:val="24"/>
          <w:szCs w:val="24"/>
        </w:rPr>
        <w:t xml:space="preserve"> </w:t>
      </w:r>
      <w:r w:rsidRPr="00B55226">
        <w:rPr>
          <w:rFonts w:cs="Times New Roman"/>
          <w:w w:val="105"/>
          <w:sz w:val="24"/>
          <w:szCs w:val="24"/>
        </w:rPr>
        <w:t>U-4155</w:t>
      </w:r>
      <w:r w:rsidRPr="00B55226">
        <w:rPr>
          <w:rFonts w:cs="Times New Roman"/>
          <w:sz w:val="24"/>
          <w:szCs w:val="24"/>
        </w:rPr>
        <w:t xml:space="preserve"> </w:t>
      </w:r>
      <w:r w:rsidRPr="00B55226">
        <w:rPr>
          <w:rFonts w:cs="Times New Roman"/>
          <w:w w:val="105"/>
          <w:sz w:val="24"/>
          <w:szCs w:val="24"/>
        </w:rPr>
        <w:t>Storrs, CT</w:t>
      </w:r>
      <w:r w:rsidRPr="00B55226">
        <w:rPr>
          <w:rFonts w:cs="Times New Roman"/>
          <w:spacing w:val="17"/>
          <w:w w:val="105"/>
          <w:sz w:val="24"/>
          <w:szCs w:val="24"/>
        </w:rPr>
        <w:t xml:space="preserve"> </w:t>
      </w:r>
      <w:r w:rsidRPr="00B55226">
        <w:rPr>
          <w:rFonts w:cs="Times New Roman"/>
          <w:w w:val="105"/>
          <w:sz w:val="24"/>
          <w:szCs w:val="24"/>
        </w:rPr>
        <w:t>06269-4155</w:t>
      </w:r>
    </w:p>
    <w:p w:rsidR="00EB7D3F" w:rsidRPr="00B55226" w:rsidRDefault="0002436A" w:rsidP="0019483D">
      <w:pPr>
        <w:pStyle w:val="BodyText"/>
        <w:ind w:left="1" w:right="4692"/>
        <w:rPr>
          <w:rFonts w:cs="Times New Roman"/>
          <w:sz w:val="24"/>
          <w:szCs w:val="24"/>
        </w:rPr>
      </w:pPr>
      <w:r w:rsidRPr="00B55226">
        <w:rPr>
          <w:rFonts w:cs="Times New Roman"/>
          <w:sz w:val="24"/>
          <w:szCs w:val="24"/>
        </w:rPr>
        <w:t>860</w:t>
      </w:r>
      <w:r w:rsidRPr="00B55226">
        <w:rPr>
          <w:rFonts w:cs="Times New Roman"/>
          <w:spacing w:val="12"/>
          <w:sz w:val="24"/>
          <w:szCs w:val="24"/>
        </w:rPr>
        <w:t xml:space="preserve"> </w:t>
      </w:r>
      <w:r w:rsidRPr="00B55226">
        <w:rPr>
          <w:rFonts w:cs="Times New Roman"/>
          <w:sz w:val="24"/>
          <w:szCs w:val="24"/>
        </w:rPr>
        <w:t>486-5285</w:t>
      </w:r>
    </w:p>
    <w:p w:rsidR="00EB7D3F" w:rsidRPr="00B55226" w:rsidRDefault="00EB7D3F" w:rsidP="0019483D">
      <w:pPr>
        <w:spacing w:before="7"/>
        <w:rPr>
          <w:rFonts w:ascii="Times New Roman" w:eastAsia="Times New Roman" w:hAnsi="Times New Roman" w:cs="Times New Roman"/>
          <w:sz w:val="24"/>
          <w:szCs w:val="24"/>
        </w:rPr>
      </w:pPr>
    </w:p>
    <w:p w:rsidR="00EB7D3F" w:rsidRPr="00B55226" w:rsidRDefault="0002436A" w:rsidP="0019483D">
      <w:pPr>
        <w:pStyle w:val="BodyText"/>
        <w:spacing w:line="249" w:lineRule="auto"/>
        <w:ind w:left="1" w:right="5592"/>
        <w:rPr>
          <w:rFonts w:cs="Times New Roman"/>
          <w:sz w:val="24"/>
          <w:szCs w:val="24"/>
        </w:rPr>
      </w:pPr>
      <w:r w:rsidRPr="00B55226">
        <w:rPr>
          <w:rFonts w:cs="Times New Roman"/>
          <w:w w:val="105"/>
          <w:sz w:val="24"/>
          <w:szCs w:val="24"/>
        </w:rPr>
        <w:t>Professor Donald</w:t>
      </w:r>
      <w:r w:rsidRPr="00B55226">
        <w:rPr>
          <w:rFonts w:cs="Times New Roman"/>
          <w:spacing w:val="28"/>
          <w:w w:val="105"/>
          <w:sz w:val="24"/>
          <w:szCs w:val="24"/>
        </w:rPr>
        <w:t xml:space="preserve"> </w:t>
      </w:r>
      <w:r w:rsidRPr="00B55226">
        <w:rPr>
          <w:rFonts w:cs="Times New Roman"/>
          <w:w w:val="105"/>
          <w:sz w:val="24"/>
          <w:szCs w:val="24"/>
        </w:rPr>
        <w:t>Sheehy University of</w:t>
      </w:r>
      <w:r w:rsidRPr="00B55226">
        <w:rPr>
          <w:rFonts w:cs="Times New Roman"/>
          <w:spacing w:val="51"/>
          <w:w w:val="105"/>
          <w:sz w:val="24"/>
          <w:szCs w:val="24"/>
        </w:rPr>
        <w:t xml:space="preserve"> </w:t>
      </w:r>
      <w:r w:rsidRPr="00B55226">
        <w:rPr>
          <w:rFonts w:cs="Times New Roman"/>
          <w:w w:val="105"/>
          <w:sz w:val="24"/>
          <w:szCs w:val="24"/>
        </w:rPr>
        <w:t>Connecticut</w:t>
      </w:r>
      <w:r w:rsidRPr="00B55226">
        <w:rPr>
          <w:rFonts w:cs="Times New Roman"/>
          <w:w w:val="108"/>
          <w:sz w:val="24"/>
          <w:szCs w:val="24"/>
        </w:rPr>
        <w:t xml:space="preserve"> </w:t>
      </w:r>
      <w:r w:rsidRPr="00B55226">
        <w:rPr>
          <w:rFonts w:cs="Times New Roman"/>
          <w:w w:val="105"/>
          <w:sz w:val="24"/>
          <w:szCs w:val="24"/>
        </w:rPr>
        <w:t xml:space="preserve">371 Fairfield </w:t>
      </w:r>
      <w:r w:rsidRPr="00B55226">
        <w:rPr>
          <w:rFonts w:cs="Times New Roman"/>
          <w:spacing w:val="-8"/>
          <w:w w:val="105"/>
          <w:sz w:val="24"/>
          <w:szCs w:val="24"/>
        </w:rPr>
        <w:t>Way</w:t>
      </w:r>
      <w:r w:rsidRPr="00B55226">
        <w:rPr>
          <w:rFonts w:cs="Times New Roman"/>
          <w:spacing w:val="5"/>
          <w:w w:val="105"/>
          <w:sz w:val="24"/>
          <w:szCs w:val="24"/>
        </w:rPr>
        <w:t xml:space="preserve"> </w:t>
      </w:r>
      <w:r w:rsidRPr="00B55226">
        <w:rPr>
          <w:rFonts w:cs="Times New Roman"/>
          <w:w w:val="105"/>
          <w:sz w:val="24"/>
          <w:szCs w:val="24"/>
        </w:rPr>
        <w:t>U-4155</w:t>
      </w:r>
      <w:r w:rsidRPr="00B55226">
        <w:rPr>
          <w:rFonts w:cs="Times New Roman"/>
          <w:sz w:val="24"/>
          <w:szCs w:val="24"/>
        </w:rPr>
        <w:t xml:space="preserve"> </w:t>
      </w:r>
      <w:r w:rsidRPr="00B55226">
        <w:rPr>
          <w:rFonts w:cs="Times New Roman"/>
          <w:w w:val="105"/>
          <w:sz w:val="24"/>
          <w:szCs w:val="24"/>
        </w:rPr>
        <w:t>Storrs, CT</w:t>
      </w:r>
      <w:r w:rsidRPr="00B55226">
        <w:rPr>
          <w:rFonts w:cs="Times New Roman"/>
          <w:spacing w:val="17"/>
          <w:w w:val="105"/>
          <w:sz w:val="24"/>
          <w:szCs w:val="24"/>
        </w:rPr>
        <w:t xml:space="preserve"> </w:t>
      </w:r>
      <w:r w:rsidRPr="00B55226">
        <w:rPr>
          <w:rFonts w:cs="Times New Roman"/>
          <w:w w:val="105"/>
          <w:sz w:val="24"/>
          <w:szCs w:val="24"/>
        </w:rPr>
        <w:t>06269-4155</w:t>
      </w:r>
    </w:p>
    <w:p w:rsidR="00EB7D3F" w:rsidRPr="00B55226" w:rsidRDefault="0002436A" w:rsidP="0019483D">
      <w:pPr>
        <w:pStyle w:val="BodyText"/>
        <w:ind w:left="1" w:right="4692"/>
        <w:rPr>
          <w:rFonts w:cs="Times New Roman"/>
          <w:sz w:val="24"/>
          <w:szCs w:val="24"/>
        </w:rPr>
      </w:pPr>
      <w:r w:rsidRPr="00B55226">
        <w:rPr>
          <w:rFonts w:cs="Times New Roman"/>
          <w:sz w:val="24"/>
          <w:szCs w:val="24"/>
        </w:rPr>
        <w:t>860</w:t>
      </w:r>
      <w:r w:rsidRPr="00B55226">
        <w:rPr>
          <w:rFonts w:cs="Times New Roman"/>
          <w:spacing w:val="12"/>
          <w:sz w:val="24"/>
          <w:szCs w:val="24"/>
        </w:rPr>
        <w:t xml:space="preserve"> </w:t>
      </w:r>
      <w:r w:rsidRPr="00B55226">
        <w:rPr>
          <w:rFonts w:cs="Times New Roman"/>
          <w:sz w:val="24"/>
          <w:szCs w:val="24"/>
        </w:rPr>
        <w:t>486-0006</w:t>
      </w:r>
    </w:p>
    <w:p w:rsidR="00EB7D3F" w:rsidRPr="00B55226" w:rsidRDefault="00EB7D3F" w:rsidP="0019483D">
      <w:pPr>
        <w:spacing w:before="7"/>
        <w:rPr>
          <w:rFonts w:ascii="Times New Roman" w:eastAsia="Times New Roman" w:hAnsi="Times New Roman" w:cs="Times New Roman"/>
          <w:sz w:val="24"/>
          <w:szCs w:val="24"/>
        </w:rPr>
      </w:pPr>
    </w:p>
    <w:p w:rsidR="00EB7D3F" w:rsidRPr="00B55226" w:rsidRDefault="0002436A" w:rsidP="0019483D">
      <w:pPr>
        <w:pStyle w:val="BodyText"/>
        <w:spacing w:line="249" w:lineRule="auto"/>
        <w:ind w:left="1" w:right="5330"/>
        <w:rPr>
          <w:rFonts w:cs="Times New Roman"/>
          <w:sz w:val="24"/>
          <w:szCs w:val="24"/>
        </w:rPr>
      </w:pPr>
      <w:r w:rsidRPr="00B55226">
        <w:rPr>
          <w:rFonts w:cs="Times New Roman"/>
          <w:w w:val="105"/>
          <w:sz w:val="24"/>
          <w:szCs w:val="24"/>
        </w:rPr>
        <w:t>Professor</w:t>
      </w:r>
      <w:r w:rsidRPr="00B55226">
        <w:rPr>
          <w:rFonts w:cs="Times New Roman"/>
          <w:spacing w:val="45"/>
          <w:w w:val="105"/>
          <w:sz w:val="24"/>
          <w:szCs w:val="24"/>
        </w:rPr>
        <w:t xml:space="preserve"> </w:t>
      </w:r>
      <w:r w:rsidRPr="00B55226">
        <w:rPr>
          <w:rFonts w:cs="Times New Roman"/>
          <w:w w:val="105"/>
          <w:sz w:val="24"/>
          <w:szCs w:val="24"/>
        </w:rPr>
        <w:t>Robert</w:t>
      </w:r>
      <w:r w:rsidRPr="00B55226">
        <w:rPr>
          <w:rFonts w:cs="Times New Roman"/>
          <w:spacing w:val="45"/>
          <w:w w:val="105"/>
          <w:sz w:val="24"/>
          <w:szCs w:val="24"/>
        </w:rPr>
        <w:t xml:space="preserve"> </w:t>
      </w:r>
      <w:r w:rsidRPr="00B55226">
        <w:rPr>
          <w:rFonts w:cs="Times New Roman"/>
          <w:w w:val="105"/>
          <w:sz w:val="24"/>
          <w:szCs w:val="24"/>
        </w:rPr>
        <w:t>McCartney</w:t>
      </w:r>
      <w:r w:rsidRPr="00B55226">
        <w:rPr>
          <w:rFonts w:cs="Times New Roman"/>
          <w:spacing w:val="-50"/>
          <w:w w:val="105"/>
          <w:sz w:val="24"/>
          <w:szCs w:val="24"/>
        </w:rPr>
        <w:t xml:space="preserve"> </w:t>
      </w:r>
      <w:r w:rsidRPr="00B55226">
        <w:rPr>
          <w:rFonts w:cs="Times New Roman"/>
          <w:w w:val="105"/>
          <w:sz w:val="24"/>
          <w:szCs w:val="24"/>
        </w:rPr>
        <w:t>University of Connecticut</w:t>
      </w:r>
      <w:r w:rsidRPr="00B55226">
        <w:rPr>
          <w:rFonts w:cs="Times New Roman"/>
          <w:spacing w:val="-1"/>
          <w:w w:val="105"/>
          <w:sz w:val="24"/>
          <w:szCs w:val="24"/>
        </w:rPr>
        <w:t xml:space="preserve"> </w:t>
      </w:r>
      <w:r w:rsidRPr="00B55226">
        <w:rPr>
          <w:rFonts w:cs="Times New Roman"/>
          <w:w w:val="105"/>
          <w:sz w:val="24"/>
          <w:szCs w:val="24"/>
        </w:rPr>
        <w:t xml:space="preserve">371 Fairfield </w:t>
      </w:r>
      <w:r w:rsidRPr="00B55226">
        <w:rPr>
          <w:rFonts w:cs="Times New Roman"/>
          <w:spacing w:val="-8"/>
          <w:w w:val="105"/>
          <w:sz w:val="24"/>
          <w:szCs w:val="24"/>
        </w:rPr>
        <w:lastRenderedPageBreak/>
        <w:t>Way</w:t>
      </w:r>
      <w:r w:rsidRPr="00B55226">
        <w:rPr>
          <w:rFonts w:cs="Times New Roman"/>
          <w:spacing w:val="24"/>
          <w:w w:val="105"/>
          <w:sz w:val="24"/>
          <w:szCs w:val="24"/>
        </w:rPr>
        <w:t xml:space="preserve"> </w:t>
      </w:r>
      <w:r w:rsidRPr="00B55226">
        <w:rPr>
          <w:rFonts w:cs="Times New Roman"/>
          <w:w w:val="105"/>
          <w:sz w:val="24"/>
          <w:szCs w:val="24"/>
        </w:rPr>
        <w:t>U-4155</w:t>
      </w:r>
      <w:r w:rsidRPr="00B55226">
        <w:rPr>
          <w:rFonts w:cs="Times New Roman"/>
          <w:sz w:val="24"/>
          <w:szCs w:val="24"/>
        </w:rPr>
        <w:t xml:space="preserve"> </w:t>
      </w:r>
      <w:r w:rsidRPr="00B55226">
        <w:rPr>
          <w:rFonts w:cs="Times New Roman"/>
          <w:w w:val="105"/>
          <w:sz w:val="24"/>
          <w:szCs w:val="24"/>
        </w:rPr>
        <w:t>Storrs, CT</w:t>
      </w:r>
      <w:r w:rsidRPr="00B55226">
        <w:rPr>
          <w:rFonts w:cs="Times New Roman"/>
          <w:spacing w:val="17"/>
          <w:w w:val="105"/>
          <w:sz w:val="24"/>
          <w:szCs w:val="24"/>
        </w:rPr>
        <w:t xml:space="preserve"> </w:t>
      </w:r>
      <w:r w:rsidRPr="00B55226">
        <w:rPr>
          <w:rFonts w:cs="Times New Roman"/>
          <w:w w:val="105"/>
          <w:sz w:val="24"/>
          <w:szCs w:val="24"/>
        </w:rPr>
        <w:t>06269-4155</w:t>
      </w:r>
    </w:p>
    <w:p w:rsidR="00EB7D3F" w:rsidRPr="00B55226" w:rsidRDefault="0002436A" w:rsidP="0019483D">
      <w:pPr>
        <w:pStyle w:val="BodyText"/>
        <w:ind w:left="1" w:right="4692"/>
        <w:rPr>
          <w:rFonts w:cs="Times New Roman"/>
          <w:sz w:val="24"/>
          <w:szCs w:val="24"/>
        </w:rPr>
      </w:pPr>
      <w:r w:rsidRPr="00B55226">
        <w:rPr>
          <w:rFonts w:cs="Times New Roman"/>
          <w:sz w:val="24"/>
          <w:szCs w:val="24"/>
        </w:rPr>
        <w:t>860</w:t>
      </w:r>
      <w:r w:rsidRPr="00B55226">
        <w:rPr>
          <w:rFonts w:cs="Times New Roman"/>
          <w:spacing w:val="12"/>
          <w:sz w:val="24"/>
          <w:szCs w:val="24"/>
        </w:rPr>
        <w:t xml:space="preserve"> </w:t>
      </w:r>
      <w:r w:rsidRPr="00B55226">
        <w:rPr>
          <w:rFonts w:cs="Times New Roman"/>
          <w:sz w:val="24"/>
          <w:szCs w:val="24"/>
        </w:rPr>
        <w:t>486-5232</w:t>
      </w:r>
    </w:p>
    <w:p w:rsidR="00EB7D3F" w:rsidRPr="00B55226" w:rsidRDefault="00EB7D3F" w:rsidP="0019483D">
      <w:pPr>
        <w:spacing w:before="7"/>
        <w:rPr>
          <w:rFonts w:ascii="Times New Roman" w:eastAsia="Times New Roman" w:hAnsi="Times New Roman" w:cs="Times New Roman"/>
          <w:sz w:val="24"/>
          <w:szCs w:val="24"/>
        </w:rPr>
      </w:pPr>
    </w:p>
    <w:p w:rsidR="00EB7D3F" w:rsidRPr="00B55226" w:rsidRDefault="0002436A" w:rsidP="0019483D">
      <w:pPr>
        <w:pStyle w:val="Heading2"/>
        <w:numPr>
          <w:ilvl w:val="1"/>
          <w:numId w:val="3"/>
        </w:numPr>
        <w:tabs>
          <w:tab w:val="left" w:pos="1569"/>
        </w:tabs>
        <w:spacing w:before="0"/>
        <w:ind w:left="614" w:right="4692"/>
        <w:rPr>
          <w:rFonts w:ascii="Times New Roman" w:hAnsi="Times New Roman" w:cs="Times New Roman"/>
          <w:b w:val="0"/>
          <w:bCs w:val="0"/>
        </w:rPr>
      </w:pPr>
      <w:bookmarkStart w:id="10" w:name="CV-RD"/>
      <w:bookmarkEnd w:id="10"/>
      <w:r w:rsidRPr="00B55226">
        <w:rPr>
          <w:rFonts w:ascii="Times New Roman" w:hAnsi="Times New Roman" w:cs="Times New Roman"/>
          <w:w w:val="105"/>
        </w:rPr>
        <w:t>CV-RD</w:t>
      </w:r>
    </w:p>
    <w:p w:rsidR="00EB7D3F" w:rsidRPr="00B55226" w:rsidRDefault="0002436A" w:rsidP="0019483D">
      <w:pPr>
        <w:pStyle w:val="ListParagraph"/>
        <w:numPr>
          <w:ilvl w:val="1"/>
          <w:numId w:val="3"/>
        </w:numPr>
        <w:tabs>
          <w:tab w:val="left" w:pos="1569"/>
        </w:tabs>
        <w:spacing w:before="135"/>
        <w:ind w:left="614" w:right="4692"/>
        <w:rPr>
          <w:rFonts w:ascii="Times New Roman" w:eastAsia="Georgia" w:hAnsi="Times New Roman" w:cs="Times New Roman"/>
          <w:sz w:val="24"/>
          <w:szCs w:val="24"/>
        </w:rPr>
      </w:pPr>
      <w:bookmarkStart w:id="11" w:name="CS-FA"/>
      <w:bookmarkEnd w:id="11"/>
      <w:r w:rsidRPr="00B55226">
        <w:rPr>
          <w:rFonts w:ascii="Times New Roman" w:hAnsi="Times New Roman" w:cs="Times New Roman"/>
          <w:b/>
          <w:spacing w:val="-6"/>
          <w:w w:val="105"/>
          <w:sz w:val="24"/>
          <w:szCs w:val="24"/>
        </w:rPr>
        <w:t>CS-FA</w:t>
      </w:r>
    </w:p>
    <w:p w:rsidR="00EB7D3F" w:rsidRPr="00B55226" w:rsidRDefault="0002436A" w:rsidP="0019483D">
      <w:pPr>
        <w:pStyle w:val="ListParagraph"/>
        <w:numPr>
          <w:ilvl w:val="1"/>
          <w:numId w:val="3"/>
        </w:numPr>
        <w:tabs>
          <w:tab w:val="left" w:pos="1569"/>
        </w:tabs>
        <w:spacing w:before="135"/>
        <w:ind w:left="614" w:right="4692"/>
        <w:rPr>
          <w:rFonts w:ascii="Times New Roman" w:eastAsia="Georgia" w:hAnsi="Times New Roman" w:cs="Times New Roman"/>
          <w:sz w:val="24"/>
          <w:szCs w:val="24"/>
        </w:rPr>
      </w:pPr>
      <w:bookmarkStart w:id="12" w:name="CV-SC"/>
      <w:bookmarkEnd w:id="12"/>
      <w:r w:rsidRPr="00B55226">
        <w:rPr>
          <w:rFonts w:ascii="Times New Roman" w:hAnsi="Times New Roman" w:cs="Times New Roman"/>
          <w:b/>
          <w:w w:val="105"/>
          <w:sz w:val="24"/>
          <w:szCs w:val="24"/>
        </w:rPr>
        <w:t>CV-SC</w:t>
      </w:r>
    </w:p>
    <w:p w:rsidR="00EB7D3F" w:rsidRPr="00B55226" w:rsidRDefault="0002436A" w:rsidP="0019483D">
      <w:pPr>
        <w:pStyle w:val="ListParagraph"/>
        <w:numPr>
          <w:ilvl w:val="1"/>
          <w:numId w:val="3"/>
        </w:numPr>
        <w:tabs>
          <w:tab w:val="left" w:pos="1569"/>
        </w:tabs>
        <w:spacing w:before="135"/>
        <w:ind w:left="614" w:right="4692"/>
        <w:rPr>
          <w:rFonts w:ascii="Times New Roman" w:eastAsia="Georgia" w:hAnsi="Times New Roman" w:cs="Times New Roman"/>
          <w:sz w:val="24"/>
          <w:szCs w:val="24"/>
        </w:rPr>
      </w:pPr>
      <w:bookmarkStart w:id="13" w:name="CV-KM"/>
      <w:bookmarkEnd w:id="13"/>
      <w:r w:rsidRPr="00B55226">
        <w:rPr>
          <w:rFonts w:ascii="Times New Roman" w:hAnsi="Times New Roman" w:cs="Times New Roman"/>
          <w:b/>
          <w:w w:val="105"/>
          <w:sz w:val="24"/>
          <w:szCs w:val="24"/>
        </w:rPr>
        <w:t>CV-KM</w:t>
      </w:r>
    </w:p>
    <w:p w:rsidR="00EB7D3F" w:rsidRPr="00B55226" w:rsidRDefault="0002436A" w:rsidP="0019483D">
      <w:pPr>
        <w:spacing w:before="178"/>
        <w:ind w:left="1" w:right="4692"/>
        <w:rPr>
          <w:rFonts w:ascii="Times New Roman" w:eastAsia="Georgia" w:hAnsi="Times New Roman" w:cs="Times New Roman"/>
          <w:sz w:val="24"/>
          <w:szCs w:val="24"/>
        </w:rPr>
      </w:pPr>
      <w:r w:rsidRPr="00B55226">
        <w:rPr>
          <w:rFonts w:ascii="Times New Roman" w:hAnsi="Times New Roman" w:cs="Times New Roman"/>
          <w:b/>
          <w:sz w:val="24"/>
          <w:szCs w:val="24"/>
        </w:rPr>
        <w:t>References</w:t>
      </w:r>
    </w:p>
    <w:p w:rsidR="00EB7D3F" w:rsidRPr="00B55226" w:rsidRDefault="0002436A" w:rsidP="0019483D">
      <w:pPr>
        <w:pStyle w:val="BodyText"/>
        <w:spacing w:before="164" w:line="249" w:lineRule="auto"/>
        <w:ind w:left="1118" w:right="967" w:hanging="1117"/>
        <w:jc w:val="both"/>
        <w:rPr>
          <w:rFonts w:cs="Times New Roman"/>
          <w:sz w:val="24"/>
          <w:szCs w:val="24"/>
        </w:rPr>
      </w:pPr>
      <w:bookmarkStart w:id="14" w:name="_bookmark0"/>
      <w:bookmarkEnd w:id="14"/>
      <w:r w:rsidRPr="00B55226">
        <w:rPr>
          <w:rFonts w:cs="Times New Roman"/>
          <w:w w:val="105"/>
          <w:sz w:val="24"/>
          <w:szCs w:val="24"/>
        </w:rPr>
        <w:t>[APC</w:t>
      </w:r>
      <w:r w:rsidRPr="00B55226">
        <w:rPr>
          <w:rFonts w:eastAsia="Verdana" w:cs="Times New Roman"/>
          <w:w w:val="105"/>
          <w:position w:val="7"/>
          <w:sz w:val="24"/>
          <w:szCs w:val="24"/>
        </w:rPr>
        <w:t>+</w:t>
      </w:r>
      <w:r w:rsidRPr="00B55226">
        <w:rPr>
          <w:rFonts w:cs="Times New Roman"/>
          <w:w w:val="105"/>
          <w:sz w:val="24"/>
          <w:szCs w:val="24"/>
        </w:rPr>
        <w:t xml:space="preserve">07] Ronny Alcalai, David Planer, Afsin </w:t>
      </w:r>
      <w:r w:rsidR="00374730" w:rsidRPr="00B55226">
        <w:rPr>
          <w:rFonts w:cs="Times New Roman"/>
          <w:w w:val="105"/>
          <w:sz w:val="24"/>
          <w:szCs w:val="24"/>
        </w:rPr>
        <w:t xml:space="preserve">Culhaoglu, Aydin </w:t>
      </w:r>
      <w:r w:rsidR="00374730" w:rsidRPr="00B55226">
        <w:rPr>
          <w:rFonts w:cs="Times New Roman"/>
          <w:spacing w:val="46"/>
          <w:w w:val="105"/>
          <w:sz w:val="24"/>
          <w:szCs w:val="24"/>
        </w:rPr>
        <w:t>Osman</w:t>
      </w:r>
      <w:r w:rsidRPr="00B55226">
        <w:rPr>
          <w:rFonts w:cs="Times New Roman"/>
          <w:w w:val="105"/>
          <w:sz w:val="24"/>
          <w:szCs w:val="24"/>
        </w:rPr>
        <w:t>,</w:t>
      </w:r>
      <w:r w:rsidRPr="00B55226">
        <w:rPr>
          <w:rFonts w:cs="Times New Roman"/>
          <w:w w:val="107"/>
          <w:sz w:val="24"/>
          <w:szCs w:val="24"/>
        </w:rPr>
        <w:t xml:space="preserve"> </w:t>
      </w:r>
      <w:r w:rsidRPr="00B55226">
        <w:rPr>
          <w:rFonts w:cs="Times New Roman"/>
          <w:w w:val="105"/>
          <w:sz w:val="24"/>
          <w:szCs w:val="24"/>
        </w:rPr>
        <w:t>Arthur Pollak, and Chaim Lotan. Acute coronary syndrome vs</w:t>
      </w:r>
      <w:r w:rsidRPr="00B55226">
        <w:rPr>
          <w:rFonts w:cs="Times New Roman"/>
          <w:spacing w:val="18"/>
          <w:w w:val="105"/>
          <w:sz w:val="24"/>
          <w:szCs w:val="24"/>
        </w:rPr>
        <w:t xml:space="preserve"> </w:t>
      </w:r>
      <w:r w:rsidRPr="00B55226">
        <w:rPr>
          <w:rFonts w:cs="Times New Roman"/>
          <w:w w:val="105"/>
          <w:sz w:val="24"/>
          <w:szCs w:val="24"/>
        </w:rPr>
        <w:t>non- specific troponin elevation: clinical predictors and survival</w:t>
      </w:r>
      <w:r w:rsidRPr="00B55226">
        <w:rPr>
          <w:rFonts w:cs="Times New Roman"/>
          <w:spacing w:val="-31"/>
          <w:w w:val="105"/>
          <w:sz w:val="24"/>
          <w:szCs w:val="24"/>
        </w:rPr>
        <w:t xml:space="preserve"> </w:t>
      </w:r>
      <w:r w:rsidRPr="00B55226">
        <w:rPr>
          <w:rFonts w:cs="Times New Roman"/>
          <w:w w:val="105"/>
          <w:sz w:val="24"/>
          <w:szCs w:val="24"/>
        </w:rPr>
        <w:t>analysis.</w:t>
      </w:r>
      <w:r w:rsidRPr="00B55226">
        <w:rPr>
          <w:rFonts w:cs="Times New Roman"/>
          <w:w w:val="106"/>
          <w:sz w:val="24"/>
          <w:szCs w:val="24"/>
        </w:rPr>
        <w:t xml:space="preserve"> </w:t>
      </w:r>
      <w:r w:rsidRPr="00B55226">
        <w:rPr>
          <w:rFonts w:eastAsia="Arial" w:cs="Times New Roman"/>
          <w:i/>
          <w:sz w:val="24"/>
          <w:szCs w:val="24"/>
        </w:rPr>
        <w:t>Archives of internal medicine</w:t>
      </w:r>
      <w:r w:rsidRPr="00B55226">
        <w:rPr>
          <w:rFonts w:cs="Times New Roman"/>
          <w:sz w:val="24"/>
          <w:szCs w:val="24"/>
        </w:rPr>
        <w:t>, 167(3):276–</w:t>
      </w:r>
      <w:r w:rsidR="00374730" w:rsidRPr="00B55226">
        <w:rPr>
          <w:rFonts w:cs="Times New Roman"/>
          <w:sz w:val="24"/>
          <w:szCs w:val="24"/>
        </w:rPr>
        <w:t xml:space="preserve">281, </w:t>
      </w:r>
      <w:r w:rsidR="00374730" w:rsidRPr="00B55226">
        <w:rPr>
          <w:rFonts w:cs="Times New Roman"/>
          <w:spacing w:val="7"/>
          <w:sz w:val="24"/>
          <w:szCs w:val="24"/>
        </w:rPr>
        <w:t>2007</w:t>
      </w:r>
      <w:r w:rsidRPr="00B55226">
        <w:rPr>
          <w:rFonts w:cs="Times New Roman"/>
          <w:sz w:val="24"/>
          <w:szCs w:val="24"/>
        </w:rPr>
        <w:t>.</w:t>
      </w:r>
    </w:p>
    <w:p w:rsidR="00EB7D3F" w:rsidRPr="00B55226" w:rsidRDefault="0002436A" w:rsidP="0019483D">
      <w:pPr>
        <w:pStyle w:val="BodyText"/>
        <w:tabs>
          <w:tab w:val="left" w:pos="2071"/>
        </w:tabs>
        <w:spacing w:before="159" w:line="249" w:lineRule="auto"/>
        <w:ind w:left="1118" w:right="968" w:hanging="1117"/>
        <w:rPr>
          <w:rFonts w:cs="Times New Roman"/>
          <w:sz w:val="24"/>
          <w:szCs w:val="24"/>
        </w:rPr>
      </w:pPr>
      <w:bookmarkStart w:id="15" w:name="_bookmark1"/>
      <w:bookmarkEnd w:id="15"/>
      <w:r w:rsidRPr="00B55226">
        <w:rPr>
          <w:rFonts w:cs="Times New Roman"/>
          <w:w w:val="95"/>
          <w:sz w:val="24"/>
          <w:szCs w:val="24"/>
        </w:rPr>
        <w:t>[AS13]</w:t>
      </w:r>
      <w:r w:rsidRPr="00B55226">
        <w:rPr>
          <w:rFonts w:cs="Times New Roman"/>
          <w:w w:val="95"/>
          <w:sz w:val="24"/>
          <w:szCs w:val="24"/>
        </w:rPr>
        <w:tab/>
      </w:r>
      <w:r w:rsidRPr="00B55226">
        <w:rPr>
          <w:rFonts w:cs="Times New Roman"/>
          <w:w w:val="110"/>
          <w:sz w:val="24"/>
          <w:szCs w:val="24"/>
        </w:rPr>
        <w:t>Reda Ammar and Therese Smith.  Developing time constraints</w:t>
      </w:r>
      <w:r w:rsidRPr="00B55226">
        <w:rPr>
          <w:rFonts w:cs="Times New Roman"/>
          <w:spacing w:val="-8"/>
          <w:w w:val="110"/>
          <w:sz w:val="24"/>
          <w:szCs w:val="24"/>
        </w:rPr>
        <w:t xml:space="preserve"> </w:t>
      </w:r>
      <w:r w:rsidRPr="00B55226">
        <w:rPr>
          <w:rFonts w:cs="Times New Roman"/>
          <w:w w:val="110"/>
          <w:sz w:val="24"/>
          <w:szCs w:val="24"/>
        </w:rPr>
        <w:t>in petri net models of biochemical processes via computation</w:t>
      </w:r>
      <w:r w:rsidRPr="00B55226">
        <w:rPr>
          <w:rFonts w:cs="Times New Roman"/>
          <w:spacing w:val="27"/>
          <w:w w:val="110"/>
          <w:sz w:val="24"/>
          <w:szCs w:val="24"/>
        </w:rPr>
        <w:t xml:space="preserve"> </w:t>
      </w:r>
      <w:r w:rsidRPr="00B55226">
        <w:rPr>
          <w:rFonts w:cs="Times New Roman"/>
          <w:w w:val="110"/>
          <w:sz w:val="24"/>
          <w:szCs w:val="24"/>
        </w:rPr>
        <w:t>struc</w:t>
      </w:r>
      <w:r w:rsidRPr="00B55226">
        <w:rPr>
          <w:rFonts w:cs="Times New Roman"/>
          <w:w w:val="105"/>
          <w:sz w:val="24"/>
          <w:szCs w:val="24"/>
        </w:rPr>
        <w:t xml:space="preserve">ture modeling. In </w:t>
      </w:r>
      <w:r w:rsidRPr="00B55226">
        <w:rPr>
          <w:rFonts w:eastAsia="Arial" w:cs="Times New Roman"/>
          <w:i/>
          <w:w w:val="105"/>
          <w:sz w:val="24"/>
          <w:szCs w:val="24"/>
        </w:rPr>
        <w:t xml:space="preserve">Signal </w:t>
      </w:r>
      <w:r w:rsidRPr="00B55226">
        <w:rPr>
          <w:rFonts w:eastAsia="Arial" w:cs="Times New Roman"/>
          <w:i/>
          <w:spacing w:val="-4"/>
          <w:w w:val="105"/>
          <w:sz w:val="24"/>
          <w:szCs w:val="24"/>
        </w:rPr>
        <w:t xml:space="preserve">Processing </w:t>
      </w:r>
      <w:r w:rsidRPr="00B55226">
        <w:rPr>
          <w:rFonts w:eastAsia="Arial" w:cs="Times New Roman"/>
          <w:i/>
          <w:w w:val="105"/>
          <w:sz w:val="24"/>
          <w:szCs w:val="24"/>
        </w:rPr>
        <w:t>and Information</w:t>
      </w:r>
      <w:r w:rsidRPr="00B55226">
        <w:rPr>
          <w:rFonts w:eastAsia="Arial" w:cs="Times New Roman"/>
          <w:i/>
          <w:spacing w:val="-12"/>
          <w:w w:val="105"/>
          <w:sz w:val="24"/>
          <w:szCs w:val="24"/>
        </w:rPr>
        <w:t xml:space="preserve"> </w:t>
      </w:r>
      <w:r w:rsidRPr="00B55226">
        <w:rPr>
          <w:rFonts w:eastAsia="Arial" w:cs="Times New Roman"/>
          <w:i/>
          <w:spacing w:val="-4"/>
          <w:w w:val="105"/>
          <w:sz w:val="24"/>
          <w:szCs w:val="24"/>
        </w:rPr>
        <w:t>Technology</w:t>
      </w:r>
      <w:r w:rsidRPr="00B55226">
        <w:rPr>
          <w:rFonts w:eastAsia="Arial" w:cs="Times New Roman"/>
          <w:i/>
          <w:w w:val="89"/>
          <w:sz w:val="24"/>
          <w:szCs w:val="24"/>
        </w:rPr>
        <w:t xml:space="preserve"> </w:t>
      </w:r>
      <w:r w:rsidRPr="00B55226">
        <w:rPr>
          <w:rFonts w:eastAsia="Arial" w:cs="Times New Roman"/>
          <w:i/>
          <w:w w:val="105"/>
          <w:sz w:val="24"/>
          <w:szCs w:val="24"/>
        </w:rPr>
        <w:t>(ISSPIT),</w:t>
      </w:r>
      <w:r w:rsidRPr="00B55226">
        <w:rPr>
          <w:rFonts w:eastAsia="Arial" w:cs="Times New Roman"/>
          <w:i/>
          <w:spacing w:val="-31"/>
          <w:w w:val="105"/>
          <w:sz w:val="24"/>
          <w:szCs w:val="24"/>
        </w:rPr>
        <w:t xml:space="preserve"> </w:t>
      </w:r>
      <w:r w:rsidRPr="00B55226">
        <w:rPr>
          <w:rFonts w:eastAsia="Arial" w:cs="Times New Roman"/>
          <w:i/>
          <w:w w:val="105"/>
          <w:sz w:val="24"/>
          <w:szCs w:val="24"/>
        </w:rPr>
        <w:t>2013</w:t>
      </w:r>
      <w:r w:rsidRPr="00B55226">
        <w:rPr>
          <w:rFonts w:eastAsia="Arial" w:cs="Times New Roman"/>
          <w:i/>
          <w:spacing w:val="-30"/>
          <w:w w:val="105"/>
          <w:sz w:val="24"/>
          <w:szCs w:val="24"/>
        </w:rPr>
        <w:t xml:space="preserve"> </w:t>
      </w:r>
      <w:r w:rsidRPr="00B55226">
        <w:rPr>
          <w:rFonts w:eastAsia="Arial" w:cs="Times New Roman"/>
          <w:i/>
          <w:w w:val="105"/>
          <w:sz w:val="24"/>
          <w:szCs w:val="24"/>
        </w:rPr>
        <w:t>IEEE</w:t>
      </w:r>
      <w:r w:rsidRPr="00B55226">
        <w:rPr>
          <w:rFonts w:eastAsia="Arial" w:cs="Times New Roman"/>
          <w:i/>
          <w:spacing w:val="-31"/>
          <w:w w:val="105"/>
          <w:sz w:val="24"/>
          <w:szCs w:val="24"/>
        </w:rPr>
        <w:t xml:space="preserve"> </w:t>
      </w:r>
      <w:r w:rsidRPr="00B55226">
        <w:rPr>
          <w:rFonts w:eastAsia="Arial" w:cs="Times New Roman"/>
          <w:i/>
          <w:w w:val="105"/>
          <w:sz w:val="24"/>
          <w:szCs w:val="24"/>
        </w:rPr>
        <w:t>International</w:t>
      </w:r>
      <w:r w:rsidRPr="00B55226">
        <w:rPr>
          <w:rFonts w:eastAsia="Arial" w:cs="Times New Roman"/>
          <w:i/>
          <w:spacing w:val="-31"/>
          <w:w w:val="105"/>
          <w:sz w:val="24"/>
          <w:szCs w:val="24"/>
        </w:rPr>
        <w:t xml:space="preserve"> </w:t>
      </w:r>
      <w:r w:rsidRPr="00B55226">
        <w:rPr>
          <w:rFonts w:eastAsia="Arial" w:cs="Times New Roman"/>
          <w:i/>
          <w:w w:val="105"/>
          <w:sz w:val="24"/>
          <w:szCs w:val="24"/>
        </w:rPr>
        <w:t>Symposium</w:t>
      </w:r>
      <w:r w:rsidRPr="00B55226">
        <w:rPr>
          <w:rFonts w:eastAsia="Arial" w:cs="Times New Roman"/>
          <w:i/>
          <w:spacing w:val="-30"/>
          <w:w w:val="105"/>
          <w:sz w:val="24"/>
          <w:szCs w:val="24"/>
        </w:rPr>
        <w:t xml:space="preserve"> </w:t>
      </w:r>
      <w:r w:rsidRPr="00B55226">
        <w:rPr>
          <w:rFonts w:eastAsia="Arial" w:cs="Times New Roman"/>
          <w:i/>
          <w:w w:val="105"/>
          <w:sz w:val="24"/>
          <w:szCs w:val="24"/>
        </w:rPr>
        <w:t>on</w:t>
      </w:r>
      <w:r w:rsidRPr="00B55226">
        <w:rPr>
          <w:rFonts w:cs="Times New Roman"/>
          <w:w w:val="105"/>
          <w:sz w:val="24"/>
          <w:szCs w:val="24"/>
        </w:rPr>
        <w:t>,</w:t>
      </w:r>
      <w:r w:rsidRPr="00B55226">
        <w:rPr>
          <w:rFonts w:cs="Times New Roman"/>
          <w:spacing w:val="-26"/>
          <w:w w:val="105"/>
          <w:sz w:val="24"/>
          <w:szCs w:val="24"/>
        </w:rPr>
        <w:t xml:space="preserve"> </w:t>
      </w:r>
      <w:r w:rsidRPr="00B55226">
        <w:rPr>
          <w:rFonts w:cs="Times New Roman"/>
          <w:w w:val="105"/>
          <w:sz w:val="24"/>
          <w:szCs w:val="24"/>
        </w:rPr>
        <w:t>pages</w:t>
      </w:r>
      <w:r w:rsidRPr="00B55226">
        <w:rPr>
          <w:rFonts w:cs="Times New Roman"/>
          <w:spacing w:val="-27"/>
          <w:w w:val="105"/>
          <w:sz w:val="24"/>
          <w:szCs w:val="24"/>
        </w:rPr>
        <w:t xml:space="preserve"> </w:t>
      </w:r>
      <w:r w:rsidRPr="00B55226">
        <w:rPr>
          <w:rFonts w:cs="Times New Roman"/>
          <w:w w:val="105"/>
          <w:sz w:val="24"/>
          <w:szCs w:val="24"/>
        </w:rPr>
        <w:t>000034–</w:t>
      </w:r>
      <w:r w:rsidRPr="00B55226">
        <w:rPr>
          <w:rFonts w:cs="Times New Roman"/>
          <w:w w:val="99"/>
          <w:sz w:val="24"/>
          <w:szCs w:val="24"/>
        </w:rPr>
        <w:t xml:space="preserve"> </w:t>
      </w:r>
      <w:r w:rsidRPr="00B55226">
        <w:rPr>
          <w:rFonts w:cs="Times New Roman"/>
          <w:w w:val="105"/>
          <w:sz w:val="24"/>
          <w:szCs w:val="24"/>
        </w:rPr>
        <w:t>000039. IEEE,</w:t>
      </w:r>
      <w:r w:rsidRPr="00B55226">
        <w:rPr>
          <w:rFonts w:cs="Times New Roman"/>
          <w:spacing w:val="5"/>
          <w:w w:val="105"/>
          <w:sz w:val="24"/>
          <w:szCs w:val="24"/>
        </w:rPr>
        <w:t xml:space="preserve"> </w:t>
      </w:r>
      <w:r w:rsidRPr="00B55226">
        <w:rPr>
          <w:rFonts w:cs="Times New Roman"/>
          <w:w w:val="105"/>
          <w:sz w:val="24"/>
          <w:szCs w:val="24"/>
        </w:rPr>
        <w:t>2013.</w:t>
      </w:r>
    </w:p>
    <w:p w:rsidR="00EB7D3F" w:rsidRPr="00B55226" w:rsidRDefault="0002436A" w:rsidP="0019483D">
      <w:pPr>
        <w:spacing w:before="135" w:line="249" w:lineRule="auto"/>
        <w:ind w:left="1118" w:right="967" w:hanging="1117"/>
        <w:jc w:val="both"/>
        <w:rPr>
          <w:rFonts w:ascii="Times New Roman" w:eastAsia="Times New Roman" w:hAnsi="Times New Roman" w:cs="Times New Roman"/>
          <w:sz w:val="24"/>
          <w:szCs w:val="24"/>
        </w:rPr>
      </w:pPr>
      <w:bookmarkStart w:id="16" w:name="_bookmark2"/>
      <w:bookmarkEnd w:id="16"/>
      <w:r w:rsidRPr="00B55226">
        <w:rPr>
          <w:rFonts w:ascii="Times New Roman" w:hAnsi="Times New Roman" w:cs="Times New Roman"/>
          <w:w w:val="105"/>
          <w:sz w:val="24"/>
          <w:szCs w:val="24"/>
        </w:rPr>
        <w:t>[BGK</w:t>
      </w:r>
      <w:r w:rsidRPr="00B55226">
        <w:rPr>
          <w:rFonts w:ascii="Times New Roman" w:hAnsi="Times New Roman" w:cs="Times New Roman"/>
          <w:w w:val="105"/>
          <w:position w:val="7"/>
          <w:sz w:val="24"/>
          <w:szCs w:val="24"/>
        </w:rPr>
        <w:t>+</w:t>
      </w:r>
      <w:r w:rsidRPr="00B55226">
        <w:rPr>
          <w:rFonts w:ascii="Times New Roman" w:hAnsi="Times New Roman" w:cs="Times New Roman"/>
          <w:w w:val="105"/>
          <w:sz w:val="24"/>
          <w:szCs w:val="24"/>
        </w:rPr>
        <w:t>16] Mukesh Borana, Manish Giri,  Sarang Kamble,  Kiran</w:t>
      </w:r>
      <w:r w:rsidRPr="00B55226">
        <w:rPr>
          <w:rFonts w:ascii="Times New Roman" w:hAnsi="Times New Roman" w:cs="Times New Roman"/>
          <w:spacing w:val="39"/>
          <w:w w:val="105"/>
          <w:sz w:val="24"/>
          <w:szCs w:val="24"/>
        </w:rPr>
        <w:t xml:space="preserve"> </w:t>
      </w:r>
      <w:r w:rsidRPr="00B55226">
        <w:rPr>
          <w:rFonts w:ascii="Times New Roman" w:hAnsi="Times New Roman" w:cs="Times New Roman"/>
          <w:w w:val="105"/>
          <w:sz w:val="24"/>
          <w:szCs w:val="24"/>
        </w:rPr>
        <w:t>Deshpande,</w:t>
      </w:r>
      <w:r w:rsidRPr="00B55226">
        <w:rPr>
          <w:rFonts w:ascii="Times New Roman" w:hAnsi="Times New Roman" w:cs="Times New Roman"/>
          <w:w w:val="107"/>
          <w:sz w:val="24"/>
          <w:szCs w:val="24"/>
        </w:rPr>
        <w:t xml:space="preserve"> </w:t>
      </w:r>
      <w:r w:rsidRPr="00B55226">
        <w:rPr>
          <w:rFonts w:ascii="Times New Roman" w:hAnsi="Times New Roman" w:cs="Times New Roman"/>
          <w:w w:val="105"/>
          <w:sz w:val="24"/>
          <w:szCs w:val="24"/>
        </w:rPr>
        <w:t>and Shubhangi Edake. Healthcare data analysis using</w:t>
      </w:r>
      <w:r w:rsidRPr="00B55226">
        <w:rPr>
          <w:rFonts w:ascii="Times New Roman" w:hAnsi="Times New Roman" w:cs="Times New Roman"/>
          <w:spacing w:val="15"/>
          <w:w w:val="105"/>
          <w:sz w:val="24"/>
          <w:szCs w:val="24"/>
        </w:rPr>
        <w:t xml:space="preserve"> </w:t>
      </w:r>
      <w:r w:rsidR="00374730" w:rsidRPr="00B55226">
        <w:rPr>
          <w:rFonts w:ascii="Times New Roman" w:hAnsi="Times New Roman" w:cs="Times New Roman"/>
          <w:w w:val="105"/>
          <w:sz w:val="24"/>
          <w:szCs w:val="24"/>
        </w:rPr>
        <w:t>Hadoop</w:t>
      </w:r>
      <w:r w:rsidRPr="00B55226">
        <w:rPr>
          <w:rFonts w:ascii="Times New Roman" w:hAnsi="Times New Roman" w:cs="Times New Roman"/>
          <w:w w:val="105"/>
          <w:sz w:val="24"/>
          <w:szCs w:val="24"/>
        </w:rPr>
        <w:t>.</w:t>
      </w:r>
      <w:r w:rsidRPr="00B55226">
        <w:rPr>
          <w:rFonts w:ascii="Times New Roman" w:hAnsi="Times New Roman" w:cs="Times New Roman"/>
          <w:w w:val="106"/>
          <w:sz w:val="24"/>
          <w:szCs w:val="24"/>
        </w:rPr>
        <w:t xml:space="preserve"> </w:t>
      </w:r>
      <w:r w:rsidRPr="00B55226">
        <w:rPr>
          <w:rFonts w:ascii="Times New Roman" w:hAnsi="Times New Roman" w:cs="Times New Roman"/>
          <w:i/>
          <w:sz w:val="24"/>
          <w:szCs w:val="24"/>
        </w:rPr>
        <w:t>International Journal of Engineering Science</w:t>
      </w:r>
      <w:r w:rsidRPr="00B55226">
        <w:rPr>
          <w:rFonts w:ascii="Times New Roman" w:hAnsi="Times New Roman" w:cs="Times New Roman"/>
          <w:sz w:val="24"/>
          <w:szCs w:val="24"/>
        </w:rPr>
        <w:t>, 4598,</w:t>
      </w:r>
      <w:r w:rsidRPr="00B55226">
        <w:rPr>
          <w:rFonts w:ascii="Times New Roman" w:hAnsi="Times New Roman" w:cs="Times New Roman"/>
          <w:spacing w:val="38"/>
          <w:sz w:val="24"/>
          <w:szCs w:val="24"/>
        </w:rPr>
        <w:t xml:space="preserve"> </w:t>
      </w:r>
      <w:r w:rsidRPr="00B55226">
        <w:rPr>
          <w:rFonts w:ascii="Times New Roman" w:hAnsi="Times New Roman" w:cs="Times New Roman"/>
          <w:sz w:val="24"/>
          <w:szCs w:val="24"/>
        </w:rPr>
        <w:t>2016.</w:t>
      </w:r>
    </w:p>
    <w:p w:rsidR="00EB7D3F" w:rsidRPr="00B55226" w:rsidRDefault="0002436A" w:rsidP="0019483D">
      <w:pPr>
        <w:spacing w:before="135" w:line="249" w:lineRule="auto"/>
        <w:ind w:left="1118" w:right="969" w:hanging="1117"/>
        <w:jc w:val="both"/>
        <w:rPr>
          <w:rFonts w:ascii="Times New Roman" w:eastAsia="Times New Roman" w:hAnsi="Times New Roman" w:cs="Times New Roman"/>
          <w:sz w:val="24"/>
          <w:szCs w:val="24"/>
        </w:rPr>
      </w:pPr>
      <w:bookmarkStart w:id="17" w:name="_bookmark3"/>
      <w:bookmarkEnd w:id="17"/>
      <w:r w:rsidRPr="00B55226">
        <w:rPr>
          <w:rFonts w:ascii="Times New Roman" w:eastAsia="Times New Roman" w:hAnsi="Times New Roman" w:cs="Times New Roman"/>
          <w:w w:val="105"/>
          <w:sz w:val="24"/>
          <w:szCs w:val="24"/>
        </w:rPr>
        <w:t>[CGP</w:t>
      </w:r>
      <w:r w:rsidRPr="00B55226">
        <w:rPr>
          <w:rFonts w:ascii="Times New Roman" w:eastAsia="Verdana" w:hAnsi="Times New Roman" w:cs="Times New Roman"/>
          <w:w w:val="105"/>
          <w:position w:val="7"/>
          <w:sz w:val="24"/>
          <w:szCs w:val="24"/>
        </w:rPr>
        <w:t>+</w:t>
      </w:r>
      <w:r w:rsidRPr="00B55226">
        <w:rPr>
          <w:rFonts w:ascii="Times New Roman" w:eastAsia="Times New Roman" w:hAnsi="Times New Roman" w:cs="Times New Roman"/>
          <w:w w:val="105"/>
          <w:sz w:val="24"/>
          <w:szCs w:val="24"/>
        </w:rPr>
        <w:t xml:space="preserve">16]  Giuseppe  Cattaneo,  Raffaele  Giancarlo,  Stefano   Piotto,  </w:t>
      </w:r>
      <w:r w:rsidRPr="00B55226">
        <w:rPr>
          <w:rFonts w:ascii="Times New Roman" w:eastAsia="Times New Roman" w:hAnsi="Times New Roman" w:cs="Times New Roman"/>
          <w:spacing w:val="13"/>
          <w:w w:val="105"/>
          <w:sz w:val="24"/>
          <w:szCs w:val="24"/>
        </w:rPr>
        <w:t xml:space="preserve"> </w:t>
      </w:r>
      <w:r w:rsidR="00374730">
        <w:rPr>
          <w:rFonts w:ascii="Times New Roman" w:eastAsia="Times New Roman" w:hAnsi="Times New Roman" w:cs="Times New Roman"/>
          <w:w w:val="105"/>
          <w:sz w:val="24"/>
          <w:szCs w:val="24"/>
        </w:rPr>
        <w:t>Um</w:t>
      </w:r>
      <w:r w:rsidRPr="00B55226">
        <w:rPr>
          <w:rFonts w:ascii="Times New Roman" w:eastAsia="Times New Roman" w:hAnsi="Times New Roman" w:cs="Times New Roman"/>
          <w:w w:val="105"/>
          <w:sz w:val="24"/>
          <w:szCs w:val="24"/>
        </w:rPr>
        <w:t xml:space="preserve">berto </w:t>
      </w:r>
      <w:r w:rsidRPr="00B55226">
        <w:rPr>
          <w:rFonts w:ascii="Times New Roman" w:eastAsia="Times New Roman" w:hAnsi="Times New Roman" w:cs="Times New Roman"/>
          <w:spacing w:val="-3"/>
          <w:w w:val="105"/>
          <w:sz w:val="24"/>
          <w:szCs w:val="24"/>
        </w:rPr>
        <w:t xml:space="preserve">Ferraro </w:t>
      </w:r>
      <w:r w:rsidRPr="00B55226">
        <w:rPr>
          <w:rFonts w:ascii="Times New Roman" w:eastAsia="Times New Roman" w:hAnsi="Times New Roman" w:cs="Times New Roman"/>
          <w:w w:val="105"/>
          <w:sz w:val="24"/>
          <w:szCs w:val="24"/>
        </w:rPr>
        <w:t xml:space="preserve">Petrillo, Gianluca Roscigno, and Luigi Di Biasi. </w:t>
      </w:r>
      <w:r w:rsidR="00374730" w:rsidRPr="00B55226">
        <w:rPr>
          <w:rFonts w:ascii="Times New Roman" w:eastAsia="Times New Roman" w:hAnsi="Times New Roman" w:cs="Times New Roman"/>
          <w:w w:val="105"/>
          <w:sz w:val="24"/>
          <w:szCs w:val="24"/>
        </w:rPr>
        <w:t>MapReduce</w:t>
      </w:r>
      <w:r w:rsidRPr="00B55226">
        <w:rPr>
          <w:rFonts w:ascii="Times New Roman" w:eastAsia="Times New Roman" w:hAnsi="Times New Roman" w:cs="Times New Roman"/>
          <w:w w:val="105"/>
          <w:sz w:val="24"/>
          <w:szCs w:val="24"/>
        </w:rPr>
        <w:t xml:space="preserve"> in computational biology-a synopsis. In </w:t>
      </w:r>
      <w:r w:rsidRPr="00B55226">
        <w:rPr>
          <w:rFonts w:ascii="Times New Roman" w:eastAsia="Arial" w:hAnsi="Times New Roman" w:cs="Times New Roman"/>
          <w:i/>
          <w:w w:val="105"/>
          <w:sz w:val="24"/>
          <w:szCs w:val="24"/>
        </w:rPr>
        <w:t>Italian</w:t>
      </w:r>
      <w:r w:rsidRPr="00B55226">
        <w:rPr>
          <w:rFonts w:ascii="Times New Roman" w:eastAsia="Arial" w:hAnsi="Times New Roman" w:cs="Times New Roman"/>
          <w:i/>
          <w:spacing w:val="22"/>
          <w:w w:val="105"/>
          <w:sz w:val="24"/>
          <w:szCs w:val="24"/>
        </w:rPr>
        <w:t xml:space="preserve"> </w:t>
      </w:r>
      <w:r w:rsidRPr="00B55226">
        <w:rPr>
          <w:rFonts w:ascii="Times New Roman" w:eastAsia="Arial" w:hAnsi="Times New Roman" w:cs="Times New Roman"/>
          <w:i/>
          <w:w w:val="105"/>
          <w:sz w:val="24"/>
          <w:szCs w:val="24"/>
        </w:rPr>
        <w:t>Workshop</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on</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Artificial</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Life</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and</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Evolutionary</w:t>
      </w:r>
      <w:r w:rsidRPr="00B55226">
        <w:rPr>
          <w:rFonts w:ascii="Times New Roman" w:eastAsia="Arial" w:hAnsi="Times New Roman" w:cs="Times New Roman"/>
          <w:i/>
          <w:spacing w:val="-35"/>
          <w:w w:val="105"/>
          <w:sz w:val="24"/>
          <w:szCs w:val="24"/>
        </w:rPr>
        <w:t xml:space="preserve"> </w:t>
      </w:r>
      <w:r w:rsidRPr="00B55226">
        <w:rPr>
          <w:rFonts w:ascii="Times New Roman" w:eastAsia="Arial" w:hAnsi="Times New Roman" w:cs="Times New Roman"/>
          <w:i/>
          <w:w w:val="105"/>
          <w:sz w:val="24"/>
          <w:szCs w:val="24"/>
        </w:rPr>
        <w:t>Computation</w:t>
      </w:r>
      <w:r w:rsidRPr="00B55226">
        <w:rPr>
          <w:rFonts w:ascii="Times New Roman" w:eastAsia="Times New Roman" w:hAnsi="Times New Roman" w:cs="Times New Roman"/>
          <w:w w:val="105"/>
          <w:sz w:val="24"/>
          <w:szCs w:val="24"/>
        </w:rPr>
        <w:t>,</w:t>
      </w:r>
      <w:r w:rsidRPr="00B55226">
        <w:rPr>
          <w:rFonts w:ascii="Times New Roman" w:eastAsia="Times New Roman" w:hAnsi="Times New Roman" w:cs="Times New Roman"/>
          <w:spacing w:val="-31"/>
          <w:w w:val="105"/>
          <w:sz w:val="24"/>
          <w:szCs w:val="24"/>
        </w:rPr>
        <w:t xml:space="preserve"> </w:t>
      </w:r>
      <w:r w:rsidRPr="00B55226">
        <w:rPr>
          <w:rFonts w:ascii="Times New Roman" w:eastAsia="Times New Roman" w:hAnsi="Times New Roman" w:cs="Times New Roman"/>
          <w:w w:val="105"/>
          <w:sz w:val="24"/>
          <w:szCs w:val="24"/>
        </w:rPr>
        <w:t>pages</w:t>
      </w:r>
      <w:r w:rsidRPr="00B55226">
        <w:rPr>
          <w:rFonts w:ascii="Times New Roman" w:eastAsia="Times New Roman" w:hAnsi="Times New Roman" w:cs="Times New Roman"/>
          <w:spacing w:val="-32"/>
          <w:w w:val="105"/>
          <w:sz w:val="24"/>
          <w:szCs w:val="24"/>
        </w:rPr>
        <w:t xml:space="preserve"> </w:t>
      </w:r>
      <w:r w:rsidRPr="00B55226">
        <w:rPr>
          <w:rFonts w:ascii="Times New Roman" w:eastAsia="Times New Roman" w:hAnsi="Times New Roman" w:cs="Times New Roman"/>
          <w:w w:val="105"/>
          <w:sz w:val="24"/>
          <w:szCs w:val="24"/>
        </w:rPr>
        <w:t>53–64.</w:t>
      </w:r>
      <w:r w:rsidRPr="00B55226">
        <w:rPr>
          <w:rFonts w:ascii="Times New Roman" w:eastAsia="Times New Roman" w:hAnsi="Times New Roman" w:cs="Times New Roman"/>
          <w:sz w:val="24"/>
          <w:szCs w:val="24"/>
        </w:rPr>
        <w:t xml:space="preserve"> </w:t>
      </w:r>
      <w:r w:rsidRPr="00B55226">
        <w:rPr>
          <w:rFonts w:ascii="Times New Roman" w:eastAsia="Times New Roman" w:hAnsi="Times New Roman" w:cs="Times New Roman"/>
          <w:w w:val="105"/>
          <w:sz w:val="24"/>
          <w:szCs w:val="24"/>
        </w:rPr>
        <w:t>Springer,</w:t>
      </w:r>
      <w:r w:rsidRPr="00B55226">
        <w:rPr>
          <w:rFonts w:ascii="Times New Roman" w:eastAsia="Times New Roman" w:hAnsi="Times New Roman" w:cs="Times New Roman"/>
          <w:spacing w:val="5"/>
          <w:w w:val="105"/>
          <w:sz w:val="24"/>
          <w:szCs w:val="24"/>
        </w:rPr>
        <w:t xml:space="preserve"> </w:t>
      </w:r>
      <w:r w:rsidRPr="00B55226">
        <w:rPr>
          <w:rFonts w:ascii="Times New Roman" w:eastAsia="Times New Roman" w:hAnsi="Times New Roman" w:cs="Times New Roman"/>
          <w:w w:val="105"/>
          <w:sz w:val="24"/>
          <w:szCs w:val="24"/>
        </w:rPr>
        <w:t>2016.</w:t>
      </w:r>
    </w:p>
    <w:p w:rsidR="00EB7D3F" w:rsidRPr="00B55226" w:rsidRDefault="0002436A" w:rsidP="0019483D">
      <w:pPr>
        <w:spacing w:before="159" w:line="249" w:lineRule="auto"/>
        <w:ind w:left="1118" w:right="968" w:hanging="1117"/>
        <w:jc w:val="both"/>
        <w:rPr>
          <w:rFonts w:ascii="Times New Roman" w:eastAsia="Times New Roman" w:hAnsi="Times New Roman" w:cs="Times New Roman"/>
          <w:sz w:val="24"/>
          <w:szCs w:val="24"/>
        </w:rPr>
      </w:pPr>
      <w:bookmarkStart w:id="18" w:name="_bookmark4"/>
      <w:bookmarkEnd w:id="18"/>
      <w:r w:rsidRPr="00B55226">
        <w:rPr>
          <w:rFonts w:ascii="Times New Roman" w:eastAsia="Times New Roman" w:hAnsi="Times New Roman" w:cs="Times New Roman"/>
          <w:w w:val="105"/>
          <w:sz w:val="24"/>
          <w:szCs w:val="24"/>
        </w:rPr>
        <w:t xml:space="preserve">[DSSS15] Prashant Dhotre, Sayali Shimpi, </w:t>
      </w:r>
      <w:r w:rsidRPr="00B55226">
        <w:rPr>
          <w:rFonts w:ascii="Times New Roman" w:eastAsia="Times New Roman" w:hAnsi="Times New Roman" w:cs="Times New Roman"/>
          <w:spacing w:val="2"/>
          <w:w w:val="105"/>
          <w:sz w:val="24"/>
          <w:szCs w:val="24"/>
        </w:rPr>
        <w:t xml:space="preserve">Pooja </w:t>
      </w:r>
      <w:r w:rsidRPr="00B55226">
        <w:rPr>
          <w:rFonts w:ascii="Times New Roman" w:eastAsia="Times New Roman" w:hAnsi="Times New Roman" w:cs="Times New Roman"/>
          <w:w w:val="105"/>
          <w:sz w:val="24"/>
          <w:szCs w:val="24"/>
        </w:rPr>
        <w:t>Suryawanshi, and</w:t>
      </w:r>
      <w:r w:rsidRPr="00B55226">
        <w:rPr>
          <w:rFonts w:ascii="Times New Roman" w:eastAsia="Times New Roman" w:hAnsi="Times New Roman" w:cs="Times New Roman"/>
          <w:spacing w:val="17"/>
          <w:w w:val="105"/>
          <w:sz w:val="24"/>
          <w:szCs w:val="24"/>
        </w:rPr>
        <w:t xml:space="preserve"> </w:t>
      </w:r>
      <w:r w:rsidRPr="00B55226">
        <w:rPr>
          <w:rFonts w:ascii="Times New Roman" w:eastAsia="Times New Roman" w:hAnsi="Times New Roman" w:cs="Times New Roman"/>
          <w:spacing w:val="-3"/>
          <w:w w:val="105"/>
          <w:sz w:val="24"/>
          <w:szCs w:val="24"/>
        </w:rPr>
        <w:t>Maya</w:t>
      </w:r>
      <w:r w:rsidRPr="00B55226">
        <w:rPr>
          <w:rFonts w:ascii="Times New Roman" w:eastAsia="Times New Roman" w:hAnsi="Times New Roman" w:cs="Times New Roman"/>
          <w:w w:val="112"/>
          <w:sz w:val="24"/>
          <w:szCs w:val="24"/>
        </w:rPr>
        <w:t xml:space="preserve"> </w:t>
      </w:r>
      <w:r w:rsidRPr="00B55226">
        <w:rPr>
          <w:rFonts w:ascii="Times New Roman" w:eastAsia="Times New Roman" w:hAnsi="Times New Roman" w:cs="Times New Roman"/>
          <w:w w:val="105"/>
          <w:sz w:val="24"/>
          <w:szCs w:val="24"/>
        </w:rPr>
        <w:t>Sangha</w:t>
      </w:r>
      <w:r w:rsidR="00374730">
        <w:rPr>
          <w:rFonts w:ascii="Times New Roman" w:eastAsia="Times New Roman" w:hAnsi="Times New Roman" w:cs="Times New Roman"/>
          <w:w w:val="105"/>
          <w:sz w:val="24"/>
          <w:szCs w:val="24"/>
        </w:rPr>
        <w:t>ti. Health care analysis using H</w:t>
      </w:r>
      <w:r w:rsidRPr="00B55226">
        <w:rPr>
          <w:rFonts w:ascii="Times New Roman" w:eastAsia="Times New Roman" w:hAnsi="Times New Roman" w:cs="Times New Roman"/>
          <w:w w:val="105"/>
          <w:sz w:val="24"/>
          <w:szCs w:val="24"/>
        </w:rPr>
        <w:t xml:space="preserve">adoop. </w:t>
      </w:r>
      <w:r w:rsidRPr="00B55226">
        <w:rPr>
          <w:rFonts w:ascii="Times New Roman" w:eastAsia="Arial" w:hAnsi="Times New Roman" w:cs="Times New Roman"/>
          <w:i/>
          <w:w w:val="105"/>
          <w:sz w:val="24"/>
          <w:szCs w:val="24"/>
        </w:rPr>
        <w:t>International</w:t>
      </w:r>
      <w:r w:rsidRPr="00B55226">
        <w:rPr>
          <w:rFonts w:ascii="Times New Roman" w:eastAsia="Arial" w:hAnsi="Times New Roman" w:cs="Times New Roman"/>
          <w:i/>
          <w:spacing w:val="33"/>
          <w:w w:val="105"/>
          <w:sz w:val="24"/>
          <w:szCs w:val="24"/>
        </w:rPr>
        <w:t xml:space="preserve"> </w:t>
      </w:r>
      <w:r w:rsidRPr="00B55226">
        <w:rPr>
          <w:rFonts w:ascii="Times New Roman" w:eastAsia="Arial" w:hAnsi="Times New Roman" w:cs="Times New Roman"/>
          <w:i/>
          <w:w w:val="105"/>
          <w:sz w:val="24"/>
          <w:szCs w:val="24"/>
        </w:rPr>
        <w:t>Journal</w:t>
      </w:r>
      <w:r w:rsidRPr="00B55226">
        <w:rPr>
          <w:rFonts w:ascii="Times New Roman" w:eastAsia="Arial" w:hAnsi="Times New Roman" w:cs="Times New Roman"/>
          <w:i/>
          <w:sz w:val="24"/>
          <w:szCs w:val="24"/>
        </w:rPr>
        <w:t xml:space="preserve"> of Scientific &amp; </w:t>
      </w:r>
      <w:r w:rsidRPr="00B55226">
        <w:rPr>
          <w:rFonts w:ascii="Times New Roman" w:eastAsia="Arial" w:hAnsi="Times New Roman" w:cs="Times New Roman"/>
          <w:i/>
          <w:spacing w:val="-4"/>
          <w:sz w:val="24"/>
          <w:szCs w:val="24"/>
        </w:rPr>
        <w:t xml:space="preserve">Technology </w:t>
      </w:r>
      <w:r w:rsidRPr="00B55226">
        <w:rPr>
          <w:rFonts w:ascii="Times New Roman" w:eastAsia="Arial" w:hAnsi="Times New Roman" w:cs="Times New Roman"/>
          <w:i/>
          <w:spacing w:val="-5"/>
          <w:sz w:val="24"/>
          <w:szCs w:val="24"/>
        </w:rPr>
        <w:t>Research</w:t>
      </w:r>
      <w:r w:rsidRPr="00B55226">
        <w:rPr>
          <w:rFonts w:ascii="Times New Roman" w:eastAsia="Times New Roman" w:hAnsi="Times New Roman" w:cs="Times New Roman"/>
          <w:spacing w:val="-5"/>
          <w:sz w:val="24"/>
          <w:szCs w:val="24"/>
        </w:rPr>
        <w:t xml:space="preserve">, </w:t>
      </w:r>
      <w:r w:rsidRPr="00B55226">
        <w:rPr>
          <w:rFonts w:ascii="Times New Roman" w:eastAsia="Times New Roman" w:hAnsi="Times New Roman" w:cs="Times New Roman"/>
          <w:sz w:val="24"/>
          <w:szCs w:val="24"/>
        </w:rPr>
        <w:t>4(8):279–281,</w:t>
      </w:r>
      <w:r w:rsidRPr="00B55226">
        <w:rPr>
          <w:rFonts w:ascii="Times New Roman" w:eastAsia="Times New Roman" w:hAnsi="Times New Roman" w:cs="Times New Roman"/>
          <w:spacing w:val="44"/>
          <w:sz w:val="24"/>
          <w:szCs w:val="24"/>
        </w:rPr>
        <w:t xml:space="preserve"> </w:t>
      </w:r>
      <w:r w:rsidRPr="00B55226">
        <w:rPr>
          <w:rFonts w:ascii="Times New Roman" w:eastAsia="Times New Roman" w:hAnsi="Times New Roman" w:cs="Times New Roman"/>
          <w:sz w:val="24"/>
          <w:szCs w:val="24"/>
        </w:rPr>
        <w:t>2015.</w:t>
      </w:r>
    </w:p>
    <w:p w:rsidR="00EB7D3F" w:rsidRPr="00B55226" w:rsidRDefault="0002436A" w:rsidP="0019483D">
      <w:pPr>
        <w:tabs>
          <w:tab w:val="left" w:pos="2071"/>
        </w:tabs>
        <w:spacing w:before="159" w:line="249" w:lineRule="auto"/>
        <w:ind w:left="1118" w:right="968" w:hanging="1117"/>
        <w:jc w:val="both"/>
        <w:rPr>
          <w:rFonts w:ascii="Times New Roman" w:eastAsia="Arial" w:hAnsi="Times New Roman" w:cs="Times New Roman"/>
          <w:sz w:val="24"/>
          <w:szCs w:val="24"/>
        </w:rPr>
      </w:pPr>
      <w:bookmarkStart w:id="19" w:name="_bookmark5"/>
      <w:bookmarkEnd w:id="19"/>
      <w:r w:rsidRPr="00B55226">
        <w:rPr>
          <w:rFonts w:ascii="Times New Roman" w:hAnsi="Times New Roman" w:cs="Times New Roman"/>
          <w:w w:val="95"/>
          <w:sz w:val="24"/>
          <w:szCs w:val="24"/>
        </w:rPr>
        <w:t>[dV13]</w:t>
      </w:r>
      <w:r w:rsidRPr="00B55226">
        <w:rPr>
          <w:rFonts w:ascii="Times New Roman" w:hAnsi="Times New Roman" w:cs="Times New Roman"/>
          <w:w w:val="95"/>
          <w:sz w:val="24"/>
          <w:szCs w:val="24"/>
        </w:rPr>
        <w:tab/>
      </w:r>
      <w:r w:rsidR="00374730" w:rsidRPr="00B55226">
        <w:rPr>
          <w:rFonts w:ascii="Times New Roman" w:hAnsi="Times New Roman" w:cs="Times New Roman"/>
          <w:sz w:val="24"/>
          <w:szCs w:val="24"/>
        </w:rPr>
        <w:t>Andrie de Vries</w:t>
      </w:r>
      <w:r w:rsidRPr="00B55226">
        <w:rPr>
          <w:rFonts w:ascii="Times New Roman" w:hAnsi="Times New Roman" w:cs="Times New Roman"/>
          <w:spacing w:val="-3"/>
          <w:sz w:val="24"/>
          <w:szCs w:val="24"/>
        </w:rPr>
        <w:t xml:space="preserve">.   </w:t>
      </w:r>
      <w:r w:rsidR="00374730" w:rsidRPr="00B55226">
        <w:rPr>
          <w:rFonts w:ascii="Times New Roman" w:hAnsi="Times New Roman" w:cs="Times New Roman"/>
          <w:sz w:val="24"/>
          <w:szCs w:val="24"/>
        </w:rPr>
        <w:t>Using survival analysis for marketing</w:t>
      </w:r>
      <w:r w:rsidRPr="00B55226">
        <w:rPr>
          <w:rFonts w:ascii="Times New Roman" w:hAnsi="Times New Roman" w:cs="Times New Roman"/>
          <w:sz w:val="24"/>
          <w:szCs w:val="24"/>
        </w:rPr>
        <w:t xml:space="preserve">  </w:t>
      </w:r>
      <w:r w:rsidRPr="00B55226">
        <w:rPr>
          <w:rFonts w:ascii="Times New Roman" w:hAnsi="Times New Roman" w:cs="Times New Roman"/>
          <w:spacing w:val="3"/>
          <w:sz w:val="24"/>
          <w:szCs w:val="24"/>
        </w:rPr>
        <w:t xml:space="preserve"> </w:t>
      </w:r>
      <w:r w:rsidRPr="00B55226">
        <w:rPr>
          <w:rFonts w:ascii="Times New Roman" w:hAnsi="Times New Roman" w:cs="Times New Roman"/>
          <w:sz w:val="24"/>
          <w:szCs w:val="24"/>
        </w:rPr>
        <w:t>attribution</w:t>
      </w:r>
      <w:r w:rsidRPr="00B55226">
        <w:rPr>
          <w:rFonts w:ascii="Times New Roman" w:hAnsi="Times New Roman" w:cs="Times New Roman"/>
          <w:w w:val="114"/>
          <w:sz w:val="24"/>
          <w:szCs w:val="24"/>
        </w:rPr>
        <w:t xml:space="preserve"> </w:t>
      </w:r>
      <w:r w:rsidRPr="00B55226">
        <w:rPr>
          <w:rFonts w:ascii="Times New Roman" w:hAnsi="Times New Roman" w:cs="Times New Roman"/>
          <w:sz w:val="24"/>
          <w:szCs w:val="24"/>
        </w:rPr>
        <w:t xml:space="preserve">(with a big data case study).  In  </w:t>
      </w:r>
      <w:r w:rsidRPr="00B55226">
        <w:rPr>
          <w:rFonts w:ascii="Times New Roman" w:hAnsi="Times New Roman" w:cs="Times New Roman"/>
          <w:i/>
          <w:sz w:val="24"/>
          <w:szCs w:val="24"/>
        </w:rPr>
        <w:t xml:space="preserve">The R User </w:t>
      </w:r>
      <w:r w:rsidRPr="00B55226">
        <w:rPr>
          <w:rFonts w:ascii="Times New Roman" w:hAnsi="Times New Roman" w:cs="Times New Roman"/>
          <w:i/>
          <w:spacing w:val="-3"/>
          <w:sz w:val="24"/>
          <w:szCs w:val="24"/>
        </w:rPr>
        <w:t xml:space="preserve">Conference, </w:t>
      </w:r>
      <w:r w:rsidRPr="00B55226">
        <w:rPr>
          <w:rFonts w:ascii="Times New Roman" w:hAnsi="Times New Roman" w:cs="Times New Roman"/>
          <w:i/>
          <w:spacing w:val="16"/>
          <w:sz w:val="24"/>
          <w:szCs w:val="24"/>
        </w:rPr>
        <w:t xml:space="preserve"> </w:t>
      </w:r>
      <w:r w:rsidRPr="00B55226">
        <w:rPr>
          <w:rFonts w:ascii="Times New Roman" w:hAnsi="Times New Roman" w:cs="Times New Roman"/>
          <w:i/>
          <w:sz w:val="24"/>
          <w:szCs w:val="24"/>
        </w:rPr>
        <w:t>useR!</w:t>
      </w:r>
      <w:r w:rsidRPr="00B55226">
        <w:rPr>
          <w:rFonts w:ascii="Times New Roman" w:hAnsi="Times New Roman" w:cs="Times New Roman"/>
          <w:i/>
          <w:w w:val="93"/>
          <w:sz w:val="24"/>
          <w:szCs w:val="24"/>
        </w:rPr>
        <w:t xml:space="preserve"> </w:t>
      </w:r>
      <w:r w:rsidRPr="00B55226">
        <w:rPr>
          <w:rFonts w:ascii="Times New Roman" w:hAnsi="Times New Roman" w:cs="Times New Roman"/>
          <w:i/>
          <w:sz w:val="24"/>
          <w:szCs w:val="24"/>
        </w:rPr>
        <w:t>2013 July 10-12 2013 University of Castilla-La Mancha,</w:t>
      </w:r>
      <w:r w:rsidRPr="00B55226">
        <w:rPr>
          <w:rFonts w:ascii="Times New Roman" w:hAnsi="Times New Roman" w:cs="Times New Roman"/>
          <w:i/>
          <w:spacing w:val="-9"/>
          <w:sz w:val="24"/>
          <w:szCs w:val="24"/>
        </w:rPr>
        <w:t xml:space="preserve"> </w:t>
      </w:r>
      <w:r w:rsidRPr="00B55226">
        <w:rPr>
          <w:rFonts w:ascii="Times New Roman" w:hAnsi="Times New Roman" w:cs="Times New Roman"/>
          <w:i/>
          <w:spacing w:val="-4"/>
          <w:sz w:val="24"/>
          <w:szCs w:val="24"/>
        </w:rPr>
        <w:t>Albacete,</w:t>
      </w:r>
    </w:p>
    <w:p w:rsidR="00EB7D3F" w:rsidRPr="00B55226" w:rsidRDefault="0002436A" w:rsidP="0019483D">
      <w:pPr>
        <w:pStyle w:val="BodyText"/>
        <w:ind w:left="1118"/>
        <w:jc w:val="both"/>
        <w:rPr>
          <w:rFonts w:cs="Times New Roman"/>
          <w:sz w:val="24"/>
          <w:szCs w:val="24"/>
        </w:rPr>
      </w:pPr>
      <w:r w:rsidRPr="00B55226">
        <w:rPr>
          <w:rFonts w:cs="Times New Roman"/>
          <w:i/>
          <w:spacing w:val="-3"/>
          <w:sz w:val="24"/>
          <w:szCs w:val="24"/>
        </w:rPr>
        <w:t>Spain</w:t>
      </w:r>
      <w:r w:rsidRPr="00B55226">
        <w:rPr>
          <w:rFonts w:cs="Times New Roman"/>
          <w:spacing w:val="-3"/>
          <w:sz w:val="24"/>
          <w:szCs w:val="24"/>
        </w:rPr>
        <w:t xml:space="preserve">,  </w:t>
      </w:r>
      <w:r w:rsidRPr="00B55226">
        <w:rPr>
          <w:rFonts w:cs="Times New Roman"/>
          <w:sz w:val="24"/>
          <w:szCs w:val="24"/>
        </w:rPr>
        <w:t xml:space="preserve">volume 10, page 75, </w:t>
      </w:r>
      <w:r w:rsidRPr="00B55226">
        <w:rPr>
          <w:rFonts w:cs="Times New Roman"/>
          <w:spacing w:val="27"/>
          <w:sz w:val="24"/>
          <w:szCs w:val="24"/>
        </w:rPr>
        <w:t xml:space="preserve"> </w:t>
      </w:r>
      <w:r w:rsidRPr="00B55226">
        <w:rPr>
          <w:rFonts w:cs="Times New Roman"/>
          <w:sz w:val="24"/>
          <w:szCs w:val="24"/>
        </w:rPr>
        <w:t>2013.</w:t>
      </w:r>
    </w:p>
    <w:p w:rsidR="00EB7D3F" w:rsidRPr="00B55226" w:rsidRDefault="0002436A" w:rsidP="0019483D">
      <w:pPr>
        <w:pStyle w:val="BodyText"/>
        <w:spacing w:before="168" w:line="249" w:lineRule="auto"/>
        <w:ind w:left="1118" w:right="968" w:hanging="1117"/>
        <w:jc w:val="both"/>
        <w:rPr>
          <w:rFonts w:cs="Times New Roman"/>
          <w:sz w:val="24"/>
          <w:szCs w:val="24"/>
        </w:rPr>
      </w:pPr>
      <w:bookmarkStart w:id="20" w:name="_bookmark6"/>
      <w:bookmarkEnd w:id="20"/>
      <w:r w:rsidRPr="00B55226">
        <w:rPr>
          <w:rFonts w:cs="Times New Roman"/>
          <w:w w:val="105"/>
          <w:sz w:val="24"/>
          <w:szCs w:val="24"/>
        </w:rPr>
        <w:t>[FPRCG17]</w:t>
      </w:r>
      <w:r w:rsidRPr="00B55226">
        <w:rPr>
          <w:rFonts w:cs="Times New Roman"/>
          <w:spacing w:val="23"/>
          <w:w w:val="105"/>
          <w:sz w:val="24"/>
          <w:szCs w:val="24"/>
        </w:rPr>
        <w:t xml:space="preserve"> </w:t>
      </w:r>
      <w:r w:rsidRPr="00B55226">
        <w:rPr>
          <w:rFonts w:cs="Times New Roman"/>
          <w:w w:val="105"/>
          <w:sz w:val="24"/>
          <w:szCs w:val="24"/>
        </w:rPr>
        <w:t>Umberto</w:t>
      </w:r>
      <w:r w:rsidRPr="00B55226">
        <w:rPr>
          <w:rFonts w:cs="Times New Roman"/>
          <w:spacing w:val="30"/>
          <w:w w:val="105"/>
          <w:sz w:val="24"/>
          <w:szCs w:val="24"/>
        </w:rPr>
        <w:t xml:space="preserve"> </w:t>
      </w:r>
      <w:r w:rsidRPr="00B55226">
        <w:rPr>
          <w:rFonts w:cs="Times New Roman"/>
          <w:spacing w:val="-3"/>
          <w:w w:val="105"/>
          <w:sz w:val="24"/>
          <w:szCs w:val="24"/>
        </w:rPr>
        <w:t>Ferraro</w:t>
      </w:r>
      <w:r w:rsidRPr="00B55226">
        <w:rPr>
          <w:rFonts w:cs="Times New Roman"/>
          <w:spacing w:val="30"/>
          <w:w w:val="105"/>
          <w:sz w:val="24"/>
          <w:szCs w:val="24"/>
        </w:rPr>
        <w:t xml:space="preserve"> </w:t>
      </w:r>
      <w:r w:rsidRPr="00B55226">
        <w:rPr>
          <w:rFonts w:cs="Times New Roman"/>
          <w:w w:val="105"/>
          <w:sz w:val="24"/>
          <w:szCs w:val="24"/>
        </w:rPr>
        <w:t>Petrillo,</w:t>
      </w:r>
      <w:r w:rsidRPr="00B55226">
        <w:rPr>
          <w:rFonts w:cs="Times New Roman"/>
          <w:spacing w:val="32"/>
          <w:w w:val="105"/>
          <w:sz w:val="24"/>
          <w:szCs w:val="24"/>
        </w:rPr>
        <w:t xml:space="preserve"> </w:t>
      </w:r>
      <w:r w:rsidRPr="00B55226">
        <w:rPr>
          <w:rFonts w:cs="Times New Roman"/>
          <w:w w:val="105"/>
          <w:sz w:val="24"/>
          <w:szCs w:val="24"/>
        </w:rPr>
        <w:t>Gianluca</w:t>
      </w:r>
      <w:r w:rsidRPr="00B55226">
        <w:rPr>
          <w:rFonts w:cs="Times New Roman"/>
          <w:spacing w:val="30"/>
          <w:w w:val="105"/>
          <w:sz w:val="24"/>
          <w:szCs w:val="24"/>
        </w:rPr>
        <w:t xml:space="preserve"> </w:t>
      </w:r>
      <w:r w:rsidRPr="00B55226">
        <w:rPr>
          <w:rFonts w:cs="Times New Roman"/>
          <w:w w:val="105"/>
          <w:sz w:val="24"/>
          <w:szCs w:val="24"/>
        </w:rPr>
        <w:t>Roscigno,</w:t>
      </w:r>
      <w:r w:rsidRPr="00B55226">
        <w:rPr>
          <w:rFonts w:cs="Times New Roman"/>
          <w:spacing w:val="32"/>
          <w:w w:val="105"/>
          <w:sz w:val="24"/>
          <w:szCs w:val="24"/>
        </w:rPr>
        <w:t xml:space="preserve"> </w:t>
      </w:r>
      <w:r w:rsidRPr="00B55226">
        <w:rPr>
          <w:rFonts w:cs="Times New Roman"/>
          <w:w w:val="105"/>
          <w:sz w:val="24"/>
          <w:szCs w:val="24"/>
        </w:rPr>
        <w:t>Giuseppe</w:t>
      </w:r>
      <w:r w:rsidRPr="00B55226">
        <w:rPr>
          <w:rFonts w:cs="Times New Roman"/>
          <w:spacing w:val="30"/>
          <w:w w:val="105"/>
          <w:sz w:val="24"/>
          <w:szCs w:val="24"/>
        </w:rPr>
        <w:t xml:space="preserve"> </w:t>
      </w:r>
      <w:r w:rsidRPr="00B55226">
        <w:rPr>
          <w:rFonts w:cs="Times New Roman"/>
          <w:w w:val="105"/>
          <w:sz w:val="24"/>
          <w:szCs w:val="24"/>
        </w:rPr>
        <w:t>Cattaneo,</w:t>
      </w:r>
      <w:r w:rsidRPr="00B55226">
        <w:rPr>
          <w:rFonts w:cs="Times New Roman"/>
          <w:spacing w:val="-48"/>
          <w:w w:val="105"/>
          <w:sz w:val="24"/>
          <w:szCs w:val="24"/>
        </w:rPr>
        <w:t xml:space="preserve"> </w:t>
      </w:r>
      <w:r w:rsidRPr="00B55226">
        <w:rPr>
          <w:rFonts w:cs="Times New Roman"/>
          <w:w w:val="105"/>
          <w:sz w:val="24"/>
          <w:szCs w:val="24"/>
        </w:rPr>
        <w:t>and Raffaele Giancarlo. Fastdoop: a versatile and efficient</w:t>
      </w:r>
      <w:r w:rsidRPr="00B55226">
        <w:rPr>
          <w:rFonts w:cs="Times New Roman"/>
          <w:spacing w:val="25"/>
          <w:w w:val="105"/>
          <w:sz w:val="24"/>
          <w:szCs w:val="24"/>
        </w:rPr>
        <w:t xml:space="preserve"> </w:t>
      </w:r>
      <w:r w:rsidRPr="00B55226">
        <w:rPr>
          <w:rFonts w:cs="Times New Roman"/>
          <w:w w:val="105"/>
          <w:sz w:val="24"/>
          <w:szCs w:val="24"/>
        </w:rPr>
        <w:t>library</w:t>
      </w:r>
      <w:r w:rsidRPr="00B55226">
        <w:rPr>
          <w:rFonts w:cs="Times New Roman"/>
          <w:w w:val="109"/>
          <w:sz w:val="24"/>
          <w:szCs w:val="24"/>
        </w:rPr>
        <w:t xml:space="preserve"> </w:t>
      </w:r>
      <w:r w:rsidRPr="00B55226">
        <w:rPr>
          <w:rFonts w:cs="Times New Roman"/>
          <w:w w:val="105"/>
          <w:sz w:val="24"/>
          <w:szCs w:val="24"/>
        </w:rPr>
        <w:t>for</w:t>
      </w:r>
      <w:r w:rsidRPr="00B55226">
        <w:rPr>
          <w:rFonts w:cs="Times New Roman"/>
          <w:spacing w:val="27"/>
          <w:w w:val="105"/>
          <w:sz w:val="24"/>
          <w:szCs w:val="24"/>
        </w:rPr>
        <w:t xml:space="preserve"> </w:t>
      </w:r>
      <w:r w:rsidRPr="00B55226">
        <w:rPr>
          <w:rFonts w:cs="Times New Roman"/>
          <w:w w:val="105"/>
          <w:sz w:val="24"/>
          <w:szCs w:val="24"/>
        </w:rPr>
        <w:t>the</w:t>
      </w:r>
      <w:r w:rsidRPr="00B55226">
        <w:rPr>
          <w:rFonts w:cs="Times New Roman"/>
          <w:spacing w:val="27"/>
          <w:w w:val="105"/>
          <w:sz w:val="24"/>
          <w:szCs w:val="24"/>
        </w:rPr>
        <w:t xml:space="preserve"> </w:t>
      </w:r>
      <w:r w:rsidRPr="00B55226">
        <w:rPr>
          <w:rFonts w:cs="Times New Roman"/>
          <w:w w:val="105"/>
          <w:sz w:val="24"/>
          <w:szCs w:val="24"/>
        </w:rPr>
        <w:t>input</w:t>
      </w:r>
      <w:r w:rsidRPr="00B55226">
        <w:rPr>
          <w:rFonts w:cs="Times New Roman"/>
          <w:spacing w:val="27"/>
          <w:w w:val="105"/>
          <w:sz w:val="24"/>
          <w:szCs w:val="24"/>
        </w:rPr>
        <w:t xml:space="preserve"> </w:t>
      </w:r>
      <w:r w:rsidRPr="00B55226">
        <w:rPr>
          <w:rFonts w:cs="Times New Roman"/>
          <w:w w:val="105"/>
          <w:sz w:val="24"/>
          <w:szCs w:val="24"/>
        </w:rPr>
        <w:t>of</w:t>
      </w:r>
      <w:r w:rsidRPr="00B55226">
        <w:rPr>
          <w:rFonts w:cs="Times New Roman"/>
          <w:spacing w:val="27"/>
          <w:w w:val="105"/>
          <w:sz w:val="24"/>
          <w:szCs w:val="24"/>
        </w:rPr>
        <w:t xml:space="preserve"> </w:t>
      </w:r>
      <w:r w:rsidRPr="00B55226">
        <w:rPr>
          <w:rFonts w:cs="Times New Roman"/>
          <w:w w:val="105"/>
          <w:sz w:val="24"/>
          <w:szCs w:val="24"/>
        </w:rPr>
        <w:t>fasta</w:t>
      </w:r>
      <w:r w:rsidRPr="00B55226">
        <w:rPr>
          <w:rFonts w:cs="Times New Roman"/>
          <w:spacing w:val="27"/>
          <w:w w:val="105"/>
          <w:sz w:val="24"/>
          <w:szCs w:val="24"/>
        </w:rPr>
        <w:t xml:space="preserve"> </w:t>
      </w:r>
      <w:r w:rsidRPr="00B55226">
        <w:rPr>
          <w:rFonts w:cs="Times New Roman"/>
          <w:w w:val="105"/>
          <w:sz w:val="24"/>
          <w:szCs w:val="24"/>
        </w:rPr>
        <w:t>and</w:t>
      </w:r>
      <w:r w:rsidRPr="00B55226">
        <w:rPr>
          <w:rFonts w:cs="Times New Roman"/>
          <w:spacing w:val="27"/>
          <w:w w:val="105"/>
          <w:sz w:val="24"/>
          <w:szCs w:val="24"/>
        </w:rPr>
        <w:t xml:space="preserve"> </w:t>
      </w:r>
      <w:r w:rsidRPr="00B55226">
        <w:rPr>
          <w:rFonts w:cs="Times New Roman"/>
          <w:w w:val="105"/>
          <w:sz w:val="24"/>
          <w:szCs w:val="24"/>
        </w:rPr>
        <w:t>fastq</w:t>
      </w:r>
      <w:r w:rsidRPr="00B55226">
        <w:rPr>
          <w:rFonts w:cs="Times New Roman"/>
          <w:spacing w:val="27"/>
          <w:w w:val="105"/>
          <w:sz w:val="24"/>
          <w:szCs w:val="24"/>
        </w:rPr>
        <w:t xml:space="preserve"> </w:t>
      </w:r>
      <w:r w:rsidRPr="00B55226">
        <w:rPr>
          <w:rFonts w:cs="Times New Roman"/>
          <w:w w:val="105"/>
          <w:sz w:val="24"/>
          <w:szCs w:val="24"/>
        </w:rPr>
        <w:t>files</w:t>
      </w:r>
      <w:r w:rsidRPr="00B55226">
        <w:rPr>
          <w:rFonts w:cs="Times New Roman"/>
          <w:spacing w:val="27"/>
          <w:w w:val="105"/>
          <w:sz w:val="24"/>
          <w:szCs w:val="24"/>
        </w:rPr>
        <w:t xml:space="preserve"> </w:t>
      </w:r>
      <w:r w:rsidRPr="00B55226">
        <w:rPr>
          <w:rFonts w:cs="Times New Roman"/>
          <w:w w:val="105"/>
          <w:sz w:val="24"/>
          <w:szCs w:val="24"/>
        </w:rPr>
        <w:t>for</w:t>
      </w:r>
      <w:r w:rsidRPr="00B55226">
        <w:rPr>
          <w:rFonts w:cs="Times New Roman"/>
          <w:spacing w:val="27"/>
          <w:w w:val="105"/>
          <w:sz w:val="24"/>
          <w:szCs w:val="24"/>
        </w:rPr>
        <w:t xml:space="preserve"> </w:t>
      </w:r>
      <w:r w:rsidR="00374730">
        <w:rPr>
          <w:rFonts w:cs="Times New Roman"/>
          <w:w w:val="105"/>
          <w:sz w:val="24"/>
          <w:szCs w:val="24"/>
        </w:rPr>
        <w:t>MapR</w:t>
      </w:r>
      <w:r w:rsidRPr="00B55226">
        <w:rPr>
          <w:rFonts w:cs="Times New Roman"/>
          <w:w w:val="105"/>
          <w:sz w:val="24"/>
          <w:szCs w:val="24"/>
        </w:rPr>
        <w:t>educe</w:t>
      </w:r>
      <w:r w:rsidRPr="00B55226">
        <w:rPr>
          <w:rFonts w:cs="Times New Roman"/>
          <w:spacing w:val="27"/>
          <w:w w:val="105"/>
          <w:sz w:val="24"/>
          <w:szCs w:val="24"/>
        </w:rPr>
        <w:t xml:space="preserve"> </w:t>
      </w:r>
      <w:r w:rsidR="00374730">
        <w:rPr>
          <w:rFonts w:cs="Times New Roman"/>
          <w:w w:val="105"/>
          <w:sz w:val="24"/>
          <w:szCs w:val="24"/>
        </w:rPr>
        <w:t>H</w:t>
      </w:r>
      <w:r w:rsidRPr="00B55226">
        <w:rPr>
          <w:rFonts w:cs="Times New Roman"/>
          <w:w w:val="105"/>
          <w:sz w:val="24"/>
          <w:szCs w:val="24"/>
        </w:rPr>
        <w:t>adoop</w:t>
      </w:r>
      <w:r w:rsidRPr="00B55226">
        <w:rPr>
          <w:rFonts w:cs="Times New Roman"/>
          <w:spacing w:val="27"/>
          <w:w w:val="105"/>
          <w:sz w:val="24"/>
          <w:szCs w:val="24"/>
        </w:rPr>
        <w:t xml:space="preserve"> </w:t>
      </w:r>
      <w:r w:rsidRPr="00B55226">
        <w:rPr>
          <w:rFonts w:cs="Times New Roman"/>
          <w:w w:val="105"/>
          <w:sz w:val="24"/>
          <w:szCs w:val="24"/>
        </w:rPr>
        <w:t xml:space="preserve">bioinformatics applications. </w:t>
      </w:r>
      <w:r w:rsidRPr="00B55226">
        <w:rPr>
          <w:rFonts w:eastAsia="Arial" w:cs="Times New Roman"/>
          <w:i/>
          <w:w w:val="105"/>
          <w:sz w:val="24"/>
          <w:szCs w:val="24"/>
        </w:rPr>
        <w:t>Bioinformatics</w:t>
      </w:r>
      <w:r w:rsidRPr="00B55226">
        <w:rPr>
          <w:rFonts w:cs="Times New Roman"/>
          <w:w w:val="105"/>
          <w:sz w:val="24"/>
          <w:szCs w:val="24"/>
        </w:rPr>
        <w:t>, 33(10):1575–1577,</w:t>
      </w:r>
      <w:r w:rsidRPr="00B55226">
        <w:rPr>
          <w:rFonts w:cs="Times New Roman"/>
          <w:spacing w:val="12"/>
          <w:w w:val="105"/>
          <w:sz w:val="24"/>
          <w:szCs w:val="24"/>
        </w:rPr>
        <w:t xml:space="preserve"> </w:t>
      </w:r>
      <w:r w:rsidRPr="00B55226">
        <w:rPr>
          <w:rFonts w:cs="Times New Roman"/>
          <w:w w:val="105"/>
          <w:sz w:val="24"/>
          <w:szCs w:val="24"/>
        </w:rPr>
        <w:t>2017.</w:t>
      </w:r>
    </w:p>
    <w:p w:rsidR="00EB7D3F" w:rsidRPr="00B55226" w:rsidRDefault="0002436A" w:rsidP="0019483D">
      <w:pPr>
        <w:pStyle w:val="BodyText"/>
        <w:tabs>
          <w:tab w:val="left" w:pos="2071"/>
        </w:tabs>
        <w:spacing w:before="28" w:line="398" w:lineRule="exact"/>
        <w:ind w:left="1" w:right="968"/>
        <w:rPr>
          <w:rFonts w:cs="Times New Roman"/>
          <w:sz w:val="24"/>
          <w:szCs w:val="24"/>
        </w:rPr>
      </w:pPr>
      <w:bookmarkStart w:id="21" w:name="_bookmark7"/>
      <w:bookmarkEnd w:id="21"/>
      <w:r w:rsidRPr="00B55226">
        <w:rPr>
          <w:rFonts w:cs="Times New Roman"/>
          <w:spacing w:val="-2"/>
          <w:w w:val="110"/>
          <w:sz w:val="24"/>
          <w:szCs w:val="24"/>
        </w:rPr>
        <w:t>[htt]</w:t>
      </w:r>
      <w:r w:rsidRPr="00B55226">
        <w:rPr>
          <w:rFonts w:cs="Times New Roman"/>
          <w:spacing w:val="-2"/>
          <w:w w:val="110"/>
          <w:sz w:val="24"/>
          <w:szCs w:val="24"/>
        </w:rPr>
        <w:tab/>
      </w:r>
      <w:hyperlink r:id="rId12">
        <w:r w:rsidRPr="00B55226">
          <w:rPr>
            <w:rFonts w:cs="Times New Roman"/>
            <w:spacing w:val="-1"/>
            <w:w w:val="110"/>
            <w:sz w:val="24"/>
            <w:szCs w:val="24"/>
          </w:rPr>
          <w:t>http://www.actuaries.org.</w:t>
        </w:r>
      </w:hyperlink>
      <w:r w:rsidRPr="00B55226">
        <w:rPr>
          <w:rFonts w:cs="Times New Roman"/>
          <w:w w:val="110"/>
          <w:sz w:val="24"/>
          <w:szCs w:val="24"/>
        </w:rPr>
        <w:t xml:space="preserve">  Health actuaries and big </w:t>
      </w:r>
      <w:r w:rsidRPr="00B55226">
        <w:rPr>
          <w:rFonts w:cs="Times New Roman"/>
          <w:spacing w:val="19"/>
          <w:w w:val="110"/>
          <w:sz w:val="24"/>
          <w:szCs w:val="24"/>
        </w:rPr>
        <w:t xml:space="preserve"> </w:t>
      </w:r>
      <w:r w:rsidRPr="00B55226">
        <w:rPr>
          <w:rFonts w:cs="Times New Roman"/>
          <w:w w:val="110"/>
          <w:sz w:val="24"/>
          <w:szCs w:val="24"/>
        </w:rPr>
        <w:t>data.</w:t>
      </w:r>
      <w:r w:rsidRPr="00B55226">
        <w:rPr>
          <w:rFonts w:cs="Times New Roman"/>
          <w:w w:val="115"/>
          <w:sz w:val="24"/>
          <w:szCs w:val="24"/>
        </w:rPr>
        <w:t xml:space="preserve"> </w:t>
      </w:r>
      <w:bookmarkStart w:id="22" w:name="_bookmark8"/>
      <w:bookmarkEnd w:id="22"/>
      <w:r w:rsidRPr="00B55226">
        <w:rPr>
          <w:rFonts w:cs="Times New Roman"/>
          <w:sz w:val="24"/>
          <w:szCs w:val="24"/>
        </w:rPr>
        <w:t>[KSS</w:t>
      </w:r>
      <w:r w:rsidRPr="00B55226">
        <w:rPr>
          <w:rFonts w:cs="Times New Roman"/>
          <w:position w:val="7"/>
          <w:sz w:val="24"/>
          <w:szCs w:val="24"/>
        </w:rPr>
        <w:t>+</w:t>
      </w:r>
      <w:r w:rsidRPr="00B55226">
        <w:rPr>
          <w:rFonts w:cs="Times New Roman"/>
          <w:sz w:val="24"/>
          <w:szCs w:val="24"/>
        </w:rPr>
        <w:t>15]</w:t>
      </w:r>
      <w:r w:rsidRPr="00B55226">
        <w:rPr>
          <w:rFonts w:cs="Times New Roman"/>
          <w:sz w:val="24"/>
          <w:szCs w:val="24"/>
        </w:rPr>
        <w:tab/>
      </w:r>
      <w:r w:rsidRPr="00B55226">
        <w:rPr>
          <w:rFonts w:cs="Times New Roman"/>
          <w:w w:val="110"/>
          <w:sz w:val="24"/>
          <w:szCs w:val="24"/>
        </w:rPr>
        <w:t>Megan</w:t>
      </w:r>
      <w:r w:rsidRPr="00B55226">
        <w:rPr>
          <w:rFonts w:cs="Times New Roman"/>
          <w:spacing w:val="-10"/>
          <w:w w:val="110"/>
          <w:sz w:val="24"/>
          <w:szCs w:val="24"/>
        </w:rPr>
        <w:t xml:space="preserve"> </w:t>
      </w:r>
      <w:r w:rsidRPr="00B55226">
        <w:rPr>
          <w:rFonts w:cs="Times New Roman"/>
          <w:spacing w:val="-3"/>
          <w:w w:val="110"/>
          <w:sz w:val="24"/>
          <w:szCs w:val="24"/>
        </w:rPr>
        <w:t>Kelly,</w:t>
      </w:r>
      <w:r w:rsidRPr="00B55226">
        <w:rPr>
          <w:rFonts w:cs="Times New Roman"/>
          <w:spacing w:val="-9"/>
          <w:w w:val="110"/>
          <w:sz w:val="24"/>
          <w:szCs w:val="24"/>
        </w:rPr>
        <w:t xml:space="preserve"> </w:t>
      </w:r>
      <w:r w:rsidRPr="00B55226">
        <w:rPr>
          <w:rFonts w:cs="Times New Roman"/>
          <w:w w:val="110"/>
          <w:sz w:val="24"/>
          <w:szCs w:val="24"/>
        </w:rPr>
        <w:t>Chih-Ying</w:t>
      </w:r>
      <w:r w:rsidRPr="00B55226">
        <w:rPr>
          <w:rFonts w:cs="Times New Roman"/>
          <w:spacing w:val="-9"/>
          <w:w w:val="110"/>
          <w:sz w:val="24"/>
          <w:szCs w:val="24"/>
        </w:rPr>
        <w:t xml:space="preserve"> </w:t>
      </w:r>
      <w:r w:rsidRPr="00B55226">
        <w:rPr>
          <w:rFonts w:cs="Times New Roman"/>
          <w:w w:val="110"/>
          <w:sz w:val="24"/>
          <w:szCs w:val="24"/>
        </w:rPr>
        <w:t>Su,</w:t>
      </w:r>
      <w:r w:rsidRPr="00B55226">
        <w:rPr>
          <w:rFonts w:cs="Times New Roman"/>
          <w:spacing w:val="-9"/>
          <w:w w:val="110"/>
          <w:sz w:val="24"/>
          <w:szCs w:val="24"/>
        </w:rPr>
        <w:t xml:space="preserve"> </w:t>
      </w:r>
      <w:r w:rsidRPr="00B55226">
        <w:rPr>
          <w:rFonts w:cs="Times New Roman"/>
          <w:w w:val="110"/>
          <w:sz w:val="24"/>
          <w:szCs w:val="24"/>
        </w:rPr>
        <w:t>Chad</w:t>
      </w:r>
      <w:r w:rsidRPr="00B55226">
        <w:rPr>
          <w:rFonts w:cs="Times New Roman"/>
          <w:spacing w:val="-9"/>
          <w:w w:val="110"/>
          <w:sz w:val="24"/>
          <w:szCs w:val="24"/>
        </w:rPr>
        <w:t xml:space="preserve"> </w:t>
      </w:r>
      <w:r w:rsidRPr="00B55226">
        <w:rPr>
          <w:rFonts w:cs="Times New Roman"/>
          <w:w w:val="110"/>
          <w:sz w:val="24"/>
          <w:szCs w:val="24"/>
        </w:rPr>
        <w:t>Schaber,</w:t>
      </w:r>
      <w:r w:rsidRPr="00B55226">
        <w:rPr>
          <w:rFonts w:cs="Times New Roman"/>
          <w:spacing w:val="-9"/>
          <w:w w:val="110"/>
          <w:sz w:val="24"/>
          <w:szCs w:val="24"/>
        </w:rPr>
        <w:t xml:space="preserve"> </w:t>
      </w:r>
      <w:r w:rsidRPr="00B55226">
        <w:rPr>
          <w:rFonts w:cs="Times New Roman"/>
          <w:w w:val="110"/>
          <w:sz w:val="24"/>
          <w:szCs w:val="24"/>
        </w:rPr>
        <w:t>Jan</w:t>
      </w:r>
      <w:r w:rsidRPr="00B55226">
        <w:rPr>
          <w:rFonts w:cs="Times New Roman"/>
          <w:spacing w:val="-9"/>
          <w:w w:val="110"/>
          <w:sz w:val="24"/>
          <w:szCs w:val="24"/>
        </w:rPr>
        <w:t xml:space="preserve"> </w:t>
      </w:r>
      <w:r w:rsidRPr="00B55226">
        <w:rPr>
          <w:rFonts w:cs="Times New Roman"/>
          <w:w w:val="110"/>
          <w:sz w:val="24"/>
          <w:szCs w:val="24"/>
        </w:rPr>
        <w:t>R</w:t>
      </w:r>
      <w:r w:rsidRPr="00B55226">
        <w:rPr>
          <w:rFonts w:cs="Times New Roman"/>
          <w:spacing w:val="-10"/>
          <w:w w:val="110"/>
          <w:sz w:val="24"/>
          <w:szCs w:val="24"/>
        </w:rPr>
        <w:t xml:space="preserve"> </w:t>
      </w:r>
      <w:r w:rsidRPr="00B55226">
        <w:rPr>
          <w:rFonts w:cs="Times New Roman"/>
          <w:spacing w:val="-3"/>
          <w:w w:val="110"/>
          <w:sz w:val="24"/>
          <w:szCs w:val="24"/>
        </w:rPr>
        <w:t>Crowley,</w:t>
      </w:r>
      <w:r w:rsidRPr="00B55226">
        <w:rPr>
          <w:rFonts w:cs="Times New Roman"/>
          <w:spacing w:val="-9"/>
          <w:w w:val="110"/>
          <w:sz w:val="24"/>
          <w:szCs w:val="24"/>
        </w:rPr>
        <w:t xml:space="preserve"> </w:t>
      </w:r>
      <w:r w:rsidRPr="00B55226">
        <w:rPr>
          <w:rFonts w:cs="Times New Roman"/>
          <w:spacing w:val="-3"/>
          <w:w w:val="110"/>
          <w:sz w:val="24"/>
          <w:szCs w:val="24"/>
        </w:rPr>
        <w:lastRenderedPageBreak/>
        <w:t>Fong-</w:t>
      </w:r>
    </w:p>
    <w:p w:rsidR="00EB7D3F" w:rsidRPr="00B55226" w:rsidRDefault="0002436A" w:rsidP="0019483D">
      <w:pPr>
        <w:pStyle w:val="BodyText"/>
        <w:spacing w:line="203" w:lineRule="exact"/>
        <w:ind w:left="1118"/>
        <w:jc w:val="both"/>
        <w:rPr>
          <w:rFonts w:cs="Times New Roman"/>
          <w:sz w:val="24"/>
          <w:szCs w:val="24"/>
        </w:rPr>
      </w:pPr>
      <w:r w:rsidRPr="00B55226">
        <w:rPr>
          <w:rFonts w:cs="Times New Roman"/>
          <w:spacing w:val="-8"/>
          <w:w w:val="110"/>
          <w:sz w:val="24"/>
          <w:szCs w:val="24"/>
        </w:rPr>
        <w:t xml:space="preserve">Fu </w:t>
      </w:r>
      <w:r w:rsidRPr="00B55226">
        <w:rPr>
          <w:rFonts w:cs="Times New Roman"/>
          <w:w w:val="110"/>
          <w:sz w:val="24"/>
          <w:szCs w:val="24"/>
        </w:rPr>
        <w:t>Hsu, John R Carlson, and Audrey R Odom.  Malaria</w:t>
      </w:r>
      <w:r w:rsidRPr="00B55226">
        <w:rPr>
          <w:rFonts w:cs="Times New Roman"/>
          <w:spacing w:val="40"/>
          <w:w w:val="110"/>
          <w:sz w:val="24"/>
          <w:szCs w:val="24"/>
        </w:rPr>
        <w:t xml:space="preserve"> </w:t>
      </w:r>
      <w:r w:rsidRPr="00B55226">
        <w:rPr>
          <w:rFonts w:cs="Times New Roman"/>
          <w:w w:val="110"/>
          <w:sz w:val="24"/>
          <w:szCs w:val="24"/>
        </w:rPr>
        <w:t>parasites</w:t>
      </w:r>
    </w:p>
    <w:p w:rsidR="00EB7D3F" w:rsidRPr="00B55226" w:rsidRDefault="0002436A" w:rsidP="0019483D">
      <w:pPr>
        <w:pStyle w:val="BodyText"/>
        <w:tabs>
          <w:tab w:val="left" w:pos="2071"/>
        </w:tabs>
        <w:spacing w:before="8" w:line="415" w:lineRule="auto"/>
        <w:ind w:left="1" w:right="968" w:firstLine="1116"/>
        <w:rPr>
          <w:rFonts w:cs="Times New Roman"/>
          <w:sz w:val="24"/>
          <w:szCs w:val="24"/>
        </w:rPr>
      </w:pPr>
      <w:r w:rsidRPr="00B55226">
        <w:rPr>
          <w:rFonts w:cs="Times New Roman"/>
          <w:sz w:val="24"/>
          <w:szCs w:val="24"/>
        </w:rPr>
        <w:t xml:space="preserve">produce volatile mosquito attractants. </w:t>
      </w:r>
      <w:r w:rsidRPr="00B55226">
        <w:rPr>
          <w:rFonts w:eastAsia="Arial" w:cs="Times New Roman"/>
          <w:i/>
          <w:sz w:val="24"/>
          <w:szCs w:val="24"/>
        </w:rPr>
        <w:t>MBio</w:t>
      </w:r>
      <w:r w:rsidRPr="00B55226">
        <w:rPr>
          <w:rFonts w:cs="Times New Roman"/>
          <w:sz w:val="24"/>
          <w:szCs w:val="24"/>
        </w:rPr>
        <w:t>, 6(2):e00235–15,</w:t>
      </w:r>
      <w:r w:rsidRPr="00B55226">
        <w:rPr>
          <w:rFonts w:cs="Times New Roman"/>
          <w:spacing w:val="47"/>
          <w:sz w:val="24"/>
          <w:szCs w:val="24"/>
        </w:rPr>
        <w:t xml:space="preserve"> </w:t>
      </w:r>
      <w:r w:rsidRPr="00B55226">
        <w:rPr>
          <w:rFonts w:cs="Times New Roman"/>
          <w:sz w:val="24"/>
          <w:szCs w:val="24"/>
        </w:rPr>
        <w:t xml:space="preserve">2015. </w:t>
      </w:r>
      <w:bookmarkStart w:id="23" w:name="_bookmark9"/>
      <w:bookmarkEnd w:id="23"/>
      <w:r w:rsidRPr="00B55226">
        <w:rPr>
          <w:rFonts w:cs="Times New Roman"/>
          <w:w w:val="95"/>
          <w:sz w:val="24"/>
          <w:szCs w:val="24"/>
        </w:rPr>
        <w:t>[Lyn96]</w:t>
      </w:r>
      <w:r w:rsidRPr="00B55226">
        <w:rPr>
          <w:rFonts w:cs="Times New Roman"/>
          <w:w w:val="95"/>
          <w:sz w:val="24"/>
          <w:szCs w:val="24"/>
        </w:rPr>
        <w:tab/>
      </w:r>
      <w:r w:rsidRPr="00B55226">
        <w:rPr>
          <w:rFonts w:cs="Times New Roman"/>
          <w:sz w:val="24"/>
          <w:szCs w:val="24"/>
        </w:rPr>
        <w:t xml:space="preserve">Nancy  A Lynch.  </w:t>
      </w:r>
      <w:r w:rsidRPr="00B55226">
        <w:rPr>
          <w:rFonts w:eastAsia="Arial" w:cs="Times New Roman"/>
          <w:i/>
          <w:sz w:val="24"/>
          <w:szCs w:val="24"/>
        </w:rPr>
        <w:t>Distributed algorithms</w:t>
      </w:r>
      <w:r w:rsidRPr="00B55226">
        <w:rPr>
          <w:rFonts w:cs="Times New Roman"/>
          <w:sz w:val="24"/>
          <w:szCs w:val="24"/>
        </w:rPr>
        <w:t xml:space="preserve">.  Morgan Kaufmann,  </w:t>
      </w:r>
      <w:r w:rsidRPr="00B55226">
        <w:rPr>
          <w:rFonts w:cs="Times New Roman"/>
          <w:spacing w:val="10"/>
          <w:sz w:val="24"/>
          <w:szCs w:val="24"/>
        </w:rPr>
        <w:t xml:space="preserve"> </w:t>
      </w:r>
      <w:r w:rsidRPr="00B55226">
        <w:rPr>
          <w:rFonts w:cs="Times New Roman"/>
          <w:sz w:val="24"/>
          <w:szCs w:val="24"/>
        </w:rPr>
        <w:t>1996.</w:t>
      </w:r>
    </w:p>
    <w:p w:rsidR="00EB7D3F" w:rsidRPr="00B55226" w:rsidRDefault="0002436A" w:rsidP="0019483D">
      <w:pPr>
        <w:pStyle w:val="BodyText"/>
        <w:spacing w:line="240" w:lineRule="exact"/>
        <w:ind w:left="1118" w:right="968" w:hanging="1117"/>
        <w:jc w:val="both"/>
        <w:rPr>
          <w:rFonts w:cs="Times New Roman"/>
          <w:sz w:val="24"/>
          <w:szCs w:val="24"/>
        </w:rPr>
      </w:pPr>
      <w:bookmarkStart w:id="24" w:name="_bookmark10"/>
      <w:bookmarkEnd w:id="24"/>
      <w:r w:rsidRPr="00B55226">
        <w:rPr>
          <w:rFonts w:cs="Times New Roman"/>
          <w:w w:val="105"/>
          <w:sz w:val="24"/>
          <w:szCs w:val="24"/>
        </w:rPr>
        <w:t>[MHB</w:t>
      </w:r>
      <w:r w:rsidRPr="00B55226">
        <w:rPr>
          <w:rFonts w:eastAsia="Verdana" w:cs="Times New Roman"/>
          <w:w w:val="105"/>
          <w:position w:val="7"/>
          <w:sz w:val="24"/>
          <w:szCs w:val="24"/>
        </w:rPr>
        <w:t>+</w:t>
      </w:r>
      <w:r w:rsidRPr="00B55226">
        <w:rPr>
          <w:rFonts w:cs="Times New Roman"/>
          <w:w w:val="105"/>
          <w:sz w:val="24"/>
          <w:szCs w:val="24"/>
        </w:rPr>
        <w:t>10]</w:t>
      </w:r>
      <w:r w:rsidRPr="00B55226">
        <w:rPr>
          <w:rFonts w:cs="Times New Roman"/>
          <w:spacing w:val="21"/>
          <w:w w:val="105"/>
          <w:sz w:val="24"/>
          <w:szCs w:val="24"/>
        </w:rPr>
        <w:t xml:space="preserve"> </w:t>
      </w:r>
      <w:r w:rsidRPr="00B55226">
        <w:rPr>
          <w:rFonts w:cs="Times New Roman"/>
          <w:w w:val="105"/>
          <w:sz w:val="24"/>
          <w:szCs w:val="24"/>
        </w:rPr>
        <w:t>Aaron</w:t>
      </w:r>
      <w:r w:rsidRPr="00B55226">
        <w:rPr>
          <w:rFonts w:cs="Times New Roman"/>
          <w:spacing w:val="-2"/>
          <w:w w:val="105"/>
          <w:sz w:val="24"/>
          <w:szCs w:val="24"/>
        </w:rPr>
        <w:t xml:space="preserve"> </w:t>
      </w:r>
      <w:r w:rsidRPr="00B55226">
        <w:rPr>
          <w:rFonts w:cs="Times New Roman"/>
          <w:w w:val="105"/>
          <w:sz w:val="24"/>
          <w:szCs w:val="24"/>
        </w:rPr>
        <w:t>McKenna,</w:t>
      </w:r>
      <w:r w:rsidRPr="00B55226">
        <w:rPr>
          <w:rFonts w:cs="Times New Roman"/>
          <w:spacing w:val="2"/>
          <w:w w:val="105"/>
          <w:sz w:val="24"/>
          <w:szCs w:val="24"/>
        </w:rPr>
        <w:t xml:space="preserve"> </w:t>
      </w:r>
      <w:r w:rsidRPr="00B55226">
        <w:rPr>
          <w:rFonts w:cs="Times New Roman"/>
          <w:w w:val="105"/>
          <w:sz w:val="24"/>
          <w:szCs w:val="24"/>
        </w:rPr>
        <w:t>Matthew</w:t>
      </w:r>
      <w:r w:rsidRPr="00B55226">
        <w:rPr>
          <w:rFonts w:cs="Times New Roman"/>
          <w:spacing w:val="-2"/>
          <w:w w:val="105"/>
          <w:sz w:val="24"/>
          <w:szCs w:val="24"/>
        </w:rPr>
        <w:t xml:space="preserve"> </w:t>
      </w:r>
      <w:r w:rsidRPr="00B55226">
        <w:rPr>
          <w:rFonts w:cs="Times New Roman"/>
          <w:w w:val="105"/>
          <w:sz w:val="24"/>
          <w:szCs w:val="24"/>
        </w:rPr>
        <w:t>Hanna,</w:t>
      </w:r>
      <w:r w:rsidRPr="00B55226">
        <w:rPr>
          <w:rFonts w:cs="Times New Roman"/>
          <w:spacing w:val="4"/>
          <w:w w:val="105"/>
          <w:sz w:val="24"/>
          <w:szCs w:val="24"/>
        </w:rPr>
        <w:t xml:space="preserve"> </w:t>
      </w:r>
      <w:r w:rsidRPr="00B55226">
        <w:rPr>
          <w:rFonts w:cs="Times New Roman"/>
          <w:w w:val="105"/>
          <w:sz w:val="24"/>
          <w:szCs w:val="24"/>
        </w:rPr>
        <w:t>Eric</w:t>
      </w:r>
      <w:r w:rsidRPr="00B55226">
        <w:rPr>
          <w:rFonts w:cs="Times New Roman"/>
          <w:spacing w:val="-2"/>
          <w:w w:val="105"/>
          <w:sz w:val="24"/>
          <w:szCs w:val="24"/>
        </w:rPr>
        <w:t xml:space="preserve"> </w:t>
      </w:r>
      <w:r w:rsidRPr="00B55226">
        <w:rPr>
          <w:rFonts w:cs="Times New Roman"/>
          <w:w w:val="105"/>
          <w:sz w:val="24"/>
          <w:szCs w:val="24"/>
        </w:rPr>
        <w:t>Banks,</w:t>
      </w:r>
      <w:r w:rsidRPr="00B55226">
        <w:rPr>
          <w:rFonts w:cs="Times New Roman"/>
          <w:spacing w:val="4"/>
          <w:w w:val="105"/>
          <w:sz w:val="24"/>
          <w:szCs w:val="24"/>
        </w:rPr>
        <w:t xml:space="preserve"> </w:t>
      </w:r>
      <w:r w:rsidRPr="00B55226">
        <w:rPr>
          <w:rFonts w:cs="Times New Roman"/>
          <w:w w:val="105"/>
          <w:sz w:val="24"/>
          <w:szCs w:val="24"/>
        </w:rPr>
        <w:t>Andrey</w:t>
      </w:r>
      <w:r w:rsidRPr="00B55226">
        <w:rPr>
          <w:rFonts w:cs="Times New Roman"/>
          <w:spacing w:val="-1"/>
          <w:w w:val="105"/>
          <w:sz w:val="24"/>
          <w:szCs w:val="24"/>
        </w:rPr>
        <w:t xml:space="preserve"> </w:t>
      </w:r>
      <w:r w:rsidRPr="00B55226">
        <w:rPr>
          <w:rFonts w:cs="Times New Roman"/>
          <w:spacing w:val="-3"/>
          <w:w w:val="105"/>
          <w:sz w:val="24"/>
          <w:szCs w:val="24"/>
        </w:rPr>
        <w:t>Sivachenko,</w:t>
      </w:r>
      <w:r w:rsidRPr="00B55226">
        <w:rPr>
          <w:rFonts w:cs="Times New Roman"/>
          <w:spacing w:val="-51"/>
          <w:w w:val="105"/>
          <w:sz w:val="24"/>
          <w:szCs w:val="24"/>
        </w:rPr>
        <w:t xml:space="preserve"> </w:t>
      </w:r>
      <w:r w:rsidRPr="00B55226">
        <w:rPr>
          <w:rFonts w:cs="Times New Roman"/>
          <w:w w:val="105"/>
          <w:sz w:val="24"/>
          <w:szCs w:val="24"/>
        </w:rPr>
        <w:t xml:space="preserve">Kristian Cibulskis, Andrew </w:t>
      </w:r>
      <w:r w:rsidRPr="00B55226">
        <w:rPr>
          <w:rFonts w:cs="Times New Roman"/>
          <w:spacing w:val="-3"/>
          <w:w w:val="105"/>
          <w:sz w:val="24"/>
          <w:szCs w:val="24"/>
        </w:rPr>
        <w:t xml:space="preserve">Kernytsky, </w:t>
      </w:r>
      <w:r w:rsidRPr="00B55226">
        <w:rPr>
          <w:rFonts w:cs="Times New Roman"/>
          <w:w w:val="105"/>
          <w:sz w:val="24"/>
          <w:szCs w:val="24"/>
        </w:rPr>
        <w:t>Kiran Garimella,</w:t>
      </w:r>
      <w:r w:rsidRPr="00B55226">
        <w:rPr>
          <w:rFonts w:cs="Times New Roman"/>
          <w:spacing w:val="39"/>
          <w:w w:val="105"/>
          <w:sz w:val="24"/>
          <w:szCs w:val="24"/>
        </w:rPr>
        <w:t xml:space="preserve"> </w:t>
      </w:r>
      <w:r w:rsidRPr="00B55226">
        <w:rPr>
          <w:rFonts w:cs="Times New Roman"/>
          <w:w w:val="105"/>
          <w:sz w:val="24"/>
          <w:szCs w:val="24"/>
        </w:rPr>
        <w:t xml:space="preserve">David Altshuler, Stacey Gabriel, Mark </w:t>
      </w:r>
      <w:r w:rsidRPr="00B55226">
        <w:rPr>
          <w:rFonts w:cs="Times New Roman"/>
          <w:spacing w:val="-4"/>
          <w:w w:val="105"/>
          <w:sz w:val="24"/>
          <w:szCs w:val="24"/>
        </w:rPr>
        <w:t xml:space="preserve">Daly,  </w:t>
      </w:r>
      <w:r w:rsidRPr="00B55226">
        <w:rPr>
          <w:rFonts w:cs="Times New Roman"/>
          <w:w w:val="105"/>
          <w:sz w:val="24"/>
          <w:szCs w:val="24"/>
        </w:rPr>
        <w:t>et  al.  The genome anal</w:t>
      </w:r>
      <w:r w:rsidR="00374730">
        <w:rPr>
          <w:rFonts w:cs="Times New Roman"/>
          <w:w w:val="105"/>
          <w:sz w:val="24"/>
          <w:szCs w:val="24"/>
        </w:rPr>
        <w:t>ysis toolkit: a MapR</w:t>
      </w:r>
      <w:r w:rsidRPr="00B55226">
        <w:rPr>
          <w:rFonts w:cs="Times New Roman"/>
          <w:w w:val="105"/>
          <w:sz w:val="24"/>
          <w:szCs w:val="24"/>
        </w:rPr>
        <w:t>educe framework for analyzing</w:t>
      </w:r>
      <w:r w:rsidRPr="00B55226">
        <w:rPr>
          <w:rFonts w:cs="Times New Roman"/>
          <w:spacing w:val="28"/>
          <w:w w:val="105"/>
          <w:sz w:val="24"/>
          <w:szCs w:val="24"/>
        </w:rPr>
        <w:t xml:space="preserve"> </w:t>
      </w:r>
      <w:r w:rsidRPr="00B55226">
        <w:rPr>
          <w:rFonts w:cs="Times New Roman"/>
          <w:w w:val="105"/>
          <w:sz w:val="24"/>
          <w:szCs w:val="24"/>
        </w:rPr>
        <w:t>next-generation</w:t>
      </w:r>
      <w:r w:rsidRPr="00B55226">
        <w:rPr>
          <w:rFonts w:cs="Times New Roman"/>
          <w:w w:val="107"/>
          <w:sz w:val="24"/>
          <w:szCs w:val="24"/>
        </w:rPr>
        <w:t xml:space="preserve"> </w:t>
      </w:r>
      <w:r w:rsidR="00374730">
        <w:rPr>
          <w:rFonts w:cs="Times New Roman"/>
          <w:w w:val="105"/>
          <w:sz w:val="24"/>
          <w:szCs w:val="24"/>
        </w:rPr>
        <w:t>DNA</w:t>
      </w:r>
      <w:r w:rsidRPr="00B55226">
        <w:rPr>
          <w:rFonts w:cs="Times New Roman"/>
          <w:spacing w:val="-17"/>
          <w:w w:val="105"/>
          <w:sz w:val="24"/>
          <w:szCs w:val="24"/>
        </w:rPr>
        <w:t xml:space="preserve"> </w:t>
      </w:r>
      <w:r w:rsidRPr="00B55226">
        <w:rPr>
          <w:rFonts w:cs="Times New Roman"/>
          <w:w w:val="105"/>
          <w:sz w:val="24"/>
          <w:szCs w:val="24"/>
        </w:rPr>
        <w:t>sequencing</w:t>
      </w:r>
      <w:r w:rsidRPr="00B55226">
        <w:rPr>
          <w:rFonts w:cs="Times New Roman"/>
          <w:spacing w:val="-17"/>
          <w:w w:val="105"/>
          <w:sz w:val="24"/>
          <w:szCs w:val="24"/>
        </w:rPr>
        <w:t xml:space="preserve"> </w:t>
      </w:r>
      <w:r w:rsidRPr="00B55226">
        <w:rPr>
          <w:rFonts w:cs="Times New Roman"/>
          <w:w w:val="105"/>
          <w:sz w:val="24"/>
          <w:szCs w:val="24"/>
        </w:rPr>
        <w:t>data.</w:t>
      </w:r>
      <w:r w:rsidRPr="00B55226">
        <w:rPr>
          <w:rFonts w:cs="Times New Roman"/>
          <w:spacing w:val="-5"/>
          <w:w w:val="105"/>
          <w:sz w:val="24"/>
          <w:szCs w:val="24"/>
        </w:rPr>
        <w:t xml:space="preserve"> </w:t>
      </w:r>
      <w:r w:rsidRPr="00B55226">
        <w:rPr>
          <w:rFonts w:eastAsia="Arial" w:cs="Times New Roman"/>
          <w:i/>
          <w:w w:val="105"/>
          <w:sz w:val="24"/>
          <w:szCs w:val="24"/>
        </w:rPr>
        <w:t>Genome</w:t>
      </w:r>
      <w:r w:rsidRPr="00B55226">
        <w:rPr>
          <w:rFonts w:eastAsia="Arial" w:cs="Times New Roman"/>
          <w:i/>
          <w:spacing w:val="-21"/>
          <w:w w:val="105"/>
          <w:sz w:val="24"/>
          <w:szCs w:val="24"/>
        </w:rPr>
        <w:t xml:space="preserve"> </w:t>
      </w:r>
      <w:r w:rsidRPr="00B55226">
        <w:rPr>
          <w:rFonts w:eastAsia="Arial" w:cs="Times New Roman"/>
          <w:i/>
          <w:spacing w:val="-4"/>
          <w:w w:val="105"/>
          <w:sz w:val="24"/>
          <w:szCs w:val="24"/>
        </w:rPr>
        <w:t>research</w:t>
      </w:r>
      <w:r w:rsidRPr="00B55226">
        <w:rPr>
          <w:rFonts w:cs="Times New Roman"/>
          <w:spacing w:val="-4"/>
          <w:w w:val="105"/>
          <w:sz w:val="24"/>
          <w:szCs w:val="24"/>
        </w:rPr>
        <w:t>,</w:t>
      </w:r>
      <w:r w:rsidRPr="00B55226">
        <w:rPr>
          <w:rFonts w:cs="Times New Roman"/>
          <w:spacing w:val="-17"/>
          <w:w w:val="105"/>
          <w:sz w:val="24"/>
          <w:szCs w:val="24"/>
        </w:rPr>
        <w:t xml:space="preserve"> </w:t>
      </w:r>
      <w:r w:rsidRPr="00B55226">
        <w:rPr>
          <w:rFonts w:cs="Times New Roman"/>
          <w:w w:val="105"/>
          <w:sz w:val="24"/>
          <w:szCs w:val="24"/>
        </w:rPr>
        <w:t>20(9):1297–1303,</w:t>
      </w:r>
      <w:r w:rsidRPr="00B55226">
        <w:rPr>
          <w:rFonts w:cs="Times New Roman"/>
          <w:spacing w:val="-17"/>
          <w:w w:val="105"/>
          <w:sz w:val="24"/>
          <w:szCs w:val="24"/>
        </w:rPr>
        <w:t xml:space="preserve"> </w:t>
      </w:r>
      <w:r w:rsidRPr="00B55226">
        <w:rPr>
          <w:rFonts w:cs="Times New Roman"/>
          <w:w w:val="105"/>
          <w:sz w:val="24"/>
          <w:szCs w:val="24"/>
        </w:rPr>
        <w:t>2010.</w:t>
      </w:r>
    </w:p>
    <w:p w:rsidR="00EB7D3F" w:rsidRPr="00B55226" w:rsidRDefault="0002436A" w:rsidP="0019483D">
      <w:pPr>
        <w:pStyle w:val="BodyText"/>
        <w:tabs>
          <w:tab w:val="left" w:pos="2072"/>
        </w:tabs>
        <w:spacing w:before="163"/>
        <w:ind w:left="1" w:right="685"/>
        <w:rPr>
          <w:rFonts w:cs="Times New Roman"/>
          <w:sz w:val="24"/>
          <w:szCs w:val="24"/>
        </w:rPr>
      </w:pPr>
      <w:bookmarkStart w:id="25" w:name="_bookmark11"/>
      <w:bookmarkEnd w:id="25"/>
      <w:r w:rsidRPr="00B55226">
        <w:rPr>
          <w:rFonts w:cs="Times New Roman"/>
          <w:w w:val="95"/>
          <w:sz w:val="24"/>
          <w:szCs w:val="24"/>
        </w:rPr>
        <w:t>[pih]</w:t>
      </w:r>
      <w:r w:rsidRPr="00B55226">
        <w:rPr>
          <w:rFonts w:cs="Times New Roman"/>
          <w:w w:val="95"/>
          <w:sz w:val="24"/>
          <w:szCs w:val="24"/>
        </w:rPr>
        <w:tab/>
      </w:r>
      <w:hyperlink r:id="rId13">
        <w:r w:rsidRPr="00B55226">
          <w:rPr>
            <w:rFonts w:cs="Times New Roman"/>
            <w:w w:val="105"/>
            <w:sz w:val="24"/>
            <w:szCs w:val="24"/>
          </w:rPr>
          <w:t>http://www.widriksson.com/raspberry-pi-hadoop-cluster/.</w:t>
        </w:r>
      </w:hyperlink>
    </w:p>
    <w:p w:rsidR="002D109D" w:rsidRPr="00B55226" w:rsidRDefault="0002436A" w:rsidP="0019483D">
      <w:pPr>
        <w:pStyle w:val="BodyText"/>
        <w:tabs>
          <w:tab w:val="left" w:pos="2071"/>
        </w:tabs>
        <w:spacing w:line="400" w:lineRule="atLeast"/>
        <w:ind w:left="1" w:right="230"/>
        <w:rPr>
          <w:rFonts w:cs="Times New Roman"/>
          <w:spacing w:val="50"/>
          <w:w w:val="110"/>
          <w:sz w:val="24"/>
          <w:szCs w:val="24"/>
        </w:rPr>
      </w:pPr>
      <w:bookmarkStart w:id="26" w:name="_bookmark13"/>
      <w:bookmarkEnd w:id="26"/>
      <w:r w:rsidRPr="00B55226">
        <w:rPr>
          <w:rFonts w:cs="Times New Roman"/>
          <w:sz w:val="24"/>
          <w:szCs w:val="24"/>
        </w:rPr>
        <w:t>[RHa]</w:t>
      </w:r>
      <w:r w:rsidRPr="00B55226">
        <w:rPr>
          <w:rFonts w:cs="Times New Roman"/>
          <w:sz w:val="24"/>
          <w:szCs w:val="24"/>
        </w:rPr>
        <w:tab/>
      </w:r>
      <w:hyperlink r:id="rId14">
        <w:r w:rsidRPr="00B55226">
          <w:rPr>
            <w:rFonts w:cs="Times New Roman"/>
            <w:spacing w:val="-1"/>
            <w:w w:val="110"/>
            <w:sz w:val="24"/>
            <w:szCs w:val="24"/>
          </w:rPr>
          <w:t>http://cran.us.r-project.org/web/views/HighPerformanceComputing.html.</w:t>
        </w:r>
      </w:hyperlink>
      <w:r w:rsidRPr="00B55226">
        <w:rPr>
          <w:rFonts w:cs="Times New Roman"/>
          <w:spacing w:val="50"/>
          <w:w w:val="110"/>
          <w:sz w:val="24"/>
          <w:szCs w:val="24"/>
        </w:rPr>
        <w:t xml:space="preserve"> </w:t>
      </w:r>
      <w:bookmarkStart w:id="27" w:name="_bookmark12"/>
      <w:bookmarkEnd w:id="27"/>
    </w:p>
    <w:p w:rsidR="002D109D" w:rsidRPr="00B55226" w:rsidRDefault="002D109D" w:rsidP="0019483D">
      <w:pPr>
        <w:pStyle w:val="BodyText"/>
        <w:tabs>
          <w:tab w:val="left" w:pos="2071"/>
        </w:tabs>
        <w:spacing w:line="400" w:lineRule="atLeast"/>
        <w:ind w:left="1" w:right="230"/>
        <w:rPr>
          <w:rFonts w:cs="Times New Roman"/>
          <w:spacing w:val="50"/>
          <w:w w:val="110"/>
          <w:sz w:val="24"/>
          <w:szCs w:val="24"/>
        </w:rPr>
      </w:pPr>
    </w:p>
    <w:p w:rsidR="00EB7D3F" w:rsidRPr="00B55226" w:rsidRDefault="0002436A" w:rsidP="00920D88">
      <w:pPr>
        <w:pStyle w:val="BodyText"/>
        <w:tabs>
          <w:tab w:val="left" w:pos="2071"/>
        </w:tabs>
        <w:ind w:left="1" w:right="230"/>
        <w:rPr>
          <w:rFonts w:cs="Times New Roman"/>
          <w:sz w:val="24"/>
          <w:szCs w:val="24"/>
        </w:rPr>
      </w:pPr>
      <w:r w:rsidRPr="00B55226">
        <w:rPr>
          <w:rFonts w:cs="Times New Roman"/>
          <w:sz w:val="24"/>
          <w:szCs w:val="24"/>
        </w:rPr>
        <w:t>[Rod15]</w:t>
      </w:r>
      <w:r w:rsidRPr="00B55226">
        <w:rPr>
          <w:rFonts w:cs="Times New Roman"/>
          <w:sz w:val="24"/>
          <w:szCs w:val="24"/>
        </w:rPr>
        <w:tab/>
      </w:r>
      <w:r w:rsidRPr="00B55226">
        <w:rPr>
          <w:rFonts w:cs="Times New Roman"/>
          <w:w w:val="110"/>
          <w:sz w:val="24"/>
          <w:szCs w:val="24"/>
        </w:rPr>
        <w:t>James</w:t>
      </w:r>
      <w:r w:rsidRPr="00B55226">
        <w:rPr>
          <w:rFonts w:cs="Times New Roman"/>
          <w:spacing w:val="-18"/>
          <w:w w:val="110"/>
          <w:sz w:val="24"/>
          <w:szCs w:val="24"/>
        </w:rPr>
        <w:t xml:space="preserve"> </w:t>
      </w:r>
      <w:r w:rsidRPr="00B55226">
        <w:rPr>
          <w:rFonts w:cs="Times New Roman"/>
          <w:w w:val="110"/>
          <w:sz w:val="24"/>
          <w:szCs w:val="24"/>
        </w:rPr>
        <w:t>A</w:t>
      </w:r>
      <w:r w:rsidRPr="00B55226">
        <w:rPr>
          <w:rFonts w:cs="Times New Roman"/>
          <w:spacing w:val="-18"/>
          <w:w w:val="110"/>
          <w:sz w:val="24"/>
          <w:szCs w:val="24"/>
        </w:rPr>
        <w:t xml:space="preserve"> </w:t>
      </w:r>
      <w:r w:rsidRPr="00B55226">
        <w:rPr>
          <w:rFonts w:cs="Times New Roman"/>
          <w:w w:val="110"/>
          <w:sz w:val="24"/>
          <w:szCs w:val="24"/>
        </w:rPr>
        <w:t>Rodger.</w:t>
      </w:r>
      <w:r w:rsidRPr="00B55226">
        <w:rPr>
          <w:rFonts w:cs="Times New Roman"/>
          <w:spacing w:val="-7"/>
          <w:w w:val="110"/>
          <w:sz w:val="24"/>
          <w:szCs w:val="24"/>
        </w:rPr>
        <w:t xml:space="preserve"> </w:t>
      </w:r>
      <w:r w:rsidRPr="00B55226">
        <w:rPr>
          <w:rFonts w:cs="Times New Roman"/>
          <w:w w:val="110"/>
          <w:sz w:val="24"/>
          <w:szCs w:val="24"/>
        </w:rPr>
        <w:t>Discovery</w:t>
      </w:r>
      <w:r w:rsidRPr="00B55226">
        <w:rPr>
          <w:rFonts w:cs="Times New Roman"/>
          <w:spacing w:val="-18"/>
          <w:w w:val="110"/>
          <w:sz w:val="24"/>
          <w:szCs w:val="24"/>
        </w:rPr>
        <w:t xml:space="preserve"> </w:t>
      </w:r>
      <w:r w:rsidRPr="00B55226">
        <w:rPr>
          <w:rFonts w:cs="Times New Roman"/>
          <w:w w:val="110"/>
          <w:sz w:val="24"/>
          <w:szCs w:val="24"/>
        </w:rPr>
        <w:t>of</w:t>
      </w:r>
      <w:r w:rsidRPr="00B55226">
        <w:rPr>
          <w:rFonts w:cs="Times New Roman"/>
          <w:spacing w:val="-18"/>
          <w:w w:val="110"/>
          <w:sz w:val="24"/>
          <w:szCs w:val="24"/>
        </w:rPr>
        <w:t xml:space="preserve"> </w:t>
      </w:r>
      <w:r w:rsidRPr="00B55226">
        <w:rPr>
          <w:rFonts w:cs="Times New Roman"/>
          <w:w w:val="110"/>
          <w:sz w:val="24"/>
          <w:szCs w:val="24"/>
        </w:rPr>
        <w:t>medical</w:t>
      </w:r>
      <w:r w:rsidRPr="00B55226">
        <w:rPr>
          <w:rFonts w:cs="Times New Roman"/>
          <w:spacing w:val="-18"/>
          <w:w w:val="110"/>
          <w:sz w:val="24"/>
          <w:szCs w:val="24"/>
        </w:rPr>
        <w:t xml:space="preserve"> </w:t>
      </w:r>
      <w:r w:rsidRPr="00B55226">
        <w:rPr>
          <w:rFonts w:cs="Times New Roman"/>
          <w:w w:val="110"/>
          <w:sz w:val="24"/>
          <w:szCs w:val="24"/>
        </w:rPr>
        <w:t>big</w:t>
      </w:r>
      <w:r w:rsidRPr="00B55226">
        <w:rPr>
          <w:rFonts w:cs="Times New Roman"/>
          <w:spacing w:val="-18"/>
          <w:w w:val="110"/>
          <w:sz w:val="24"/>
          <w:szCs w:val="24"/>
        </w:rPr>
        <w:t xml:space="preserve"> </w:t>
      </w:r>
      <w:r w:rsidRPr="00B55226">
        <w:rPr>
          <w:rFonts w:cs="Times New Roman"/>
          <w:w w:val="110"/>
          <w:sz w:val="24"/>
          <w:szCs w:val="24"/>
        </w:rPr>
        <w:t>data</w:t>
      </w:r>
      <w:r w:rsidRPr="00B55226">
        <w:rPr>
          <w:rFonts w:cs="Times New Roman"/>
          <w:spacing w:val="-18"/>
          <w:w w:val="110"/>
          <w:sz w:val="24"/>
          <w:szCs w:val="24"/>
        </w:rPr>
        <w:t xml:space="preserve"> </w:t>
      </w:r>
      <w:r w:rsidRPr="00B55226">
        <w:rPr>
          <w:rFonts w:cs="Times New Roman"/>
          <w:w w:val="110"/>
          <w:sz w:val="24"/>
          <w:szCs w:val="24"/>
        </w:rPr>
        <w:t>analytics:</w:t>
      </w:r>
      <w:r w:rsidRPr="00B55226">
        <w:rPr>
          <w:rFonts w:cs="Times New Roman"/>
          <w:spacing w:val="-2"/>
          <w:w w:val="110"/>
          <w:sz w:val="24"/>
          <w:szCs w:val="24"/>
        </w:rPr>
        <w:t xml:space="preserve"> </w:t>
      </w:r>
      <w:r w:rsidR="002D109D" w:rsidRPr="00B55226">
        <w:rPr>
          <w:rFonts w:cs="Times New Roman"/>
          <w:w w:val="110"/>
          <w:sz w:val="24"/>
          <w:szCs w:val="24"/>
        </w:rPr>
        <w:t>improv</w:t>
      </w:r>
      <w:r w:rsidRPr="00B55226">
        <w:rPr>
          <w:rFonts w:cs="Times New Roman"/>
          <w:w w:val="105"/>
          <w:sz w:val="24"/>
          <w:szCs w:val="24"/>
        </w:rPr>
        <w:t>ing</w:t>
      </w:r>
      <w:r w:rsidRPr="00B55226">
        <w:rPr>
          <w:rFonts w:cs="Times New Roman"/>
          <w:spacing w:val="31"/>
          <w:w w:val="105"/>
          <w:sz w:val="24"/>
          <w:szCs w:val="24"/>
        </w:rPr>
        <w:t xml:space="preserve"> </w:t>
      </w:r>
      <w:r w:rsidRPr="00B55226">
        <w:rPr>
          <w:rFonts w:cs="Times New Roman"/>
          <w:w w:val="105"/>
          <w:sz w:val="24"/>
          <w:szCs w:val="24"/>
        </w:rPr>
        <w:t>the</w:t>
      </w:r>
      <w:r w:rsidRPr="00B55226">
        <w:rPr>
          <w:rFonts w:cs="Times New Roman"/>
          <w:spacing w:val="31"/>
          <w:w w:val="105"/>
          <w:sz w:val="24"/>
          <w:szCs w:val="24"/>
        </w:rPr>
        <w:t xml:space="preserve"> </w:t>
      </w:r>
      <w:r w:rsidRPr="00B55226">
        <w:rPr>
          <w:rFonts w:cs="Times New Roman"/>
          <w:w w:val="105"/>
          <w:sz w:val="24"/>
          <w:szCs w:val="24"/>
        </w:rPr>
        <w:t>prediction</w:t>
      </w:r>
      <w:r w:rsidRPr="00B55226">
        <w:rPr>
          <w:rFonts w:cs="Times New Roman"/>
          <w:spacing w:val="31"/>
          <w:w w:val="105"/>
          <w:sz w:val="24"/>
          <w:szCs w:val="24"/>
        </w:rPr>
        <w:t xml:space="preserve"> </w:t>
      </w:r>
      <w:r w:rsidRPr="00B55226">
        <w:rPr>
          <w:rFonts w:cs="Times New Roman"/>
          <w:w w:val="105"/>
          <w:sz w:val="24"/>
          <w:szCs w:val="24"/>
        </w:rPr>
        <w:t>of</w:t>
      </w:r>
      <w:r w:rsidRPr="00B55226">
        <w:rPr>
          <w:rFonts w:cs="Times New Roman"/>
          <w:spacing w:val="31"/>
          <w:w w:val="105"/>
          <w:sz w:val="24"/>
          <w:szCs w:val="24"/>
        </w:rPr>
        <w:t xml:space="preserve"> </w:t>
      </w:r>
      <w:r w:rsidRPr="00B55226">
        <w:rPr>
          <w:rFonts w:cs="Times New Roman"/>
          <w:w w:val="105"/>
          <w:sz w:val="24"/>
          <w:szCs w:val="24"/>
        </w:rPr>
        <w:t>traumatic</w:t>
      </w:r>
      <w:r w:rsidRPr="00B55226">
        <w:rPr>
          <w:rFonts w:cs="Times New Roman"/>
          <w:spacing w:val="29"/>
          <w:w w:val="105"/>
          <w:sz w:val="24"/>
          <w:szCs w:val="24"/>
        </w:rPr>
        <w:t xml:space="preserve"> </w:t>
      </w:r>
      <w:r w:rsidRPr="00B55226">
        <w:rPr>
          <w:rFonts w:cs="Times New Roman"/>
          <w:w w:val="105"/>
          <w:sz w:val="24"/>
          <w:szCs w:val="24"/>
        </w:rPr>
        <w:t>brain</w:t>
      </w:r>
      <w:r w:rsidRPr="00B55226">
        <w:rPr>
          <w:rFonts w:cs="Times New Roman"/>
          <w:spacing w:val="31"/>
          <w:w w:val="105"/>
          <w:sz w:val="24"/>
          <w:szCs w:val="24"/>
        </w:rPr>
        <w:t xml:space="preserve"> </w:t>
      </w:r>
      <w:r w:rsidRPr="00B55226">
        <w:rPr>
          <w:rFonts w:cs="Times New Roman"/>
          <w:w w:val="105"/>
          <w:sz w:val="24"/>
          <w:szCs w:val="24"/>
        </w:rPr>
        <w:t>injury</w:t>
      </w:r>
      <w:r w:rsidRPr="00B55226">
        <w:rPr>
          <w:rFonts w:cs="Times New Roman"/>
          <w:spacing w:val="31"/>
          <w:w w:val="105"/>
          <w:sz w:val="24"/>
          <w:szCs w:val="24"/>
        </w:rPr>
        <w:t xml:space="preserve"> </w:t>
      </w:r>
      <w:r w:rsidRPr="00B55226">
        <w:rPr>
          <w:rFonts w:cs="Times New Roman"/>
          <w:w w:val="105"/>
          <w:sz w:val="24"/>
          <w:szCs w:val="24"/>
        </w:rPr>
        <w:t>survival</w:t>
      </w:r>
      <w:r w:rsidRPr="00B55226">
        <w:rPr>
          <w:rFonts w:cs="Times New Roman"/>
          <w:spacing w:val="31"/>
          <w:w w:val="105"/>
          <w:sz w:val="24"/>
          <w:szCs w:val="24"/>
        </w:rPr>
        <w:t xml:space="preserve"> </w:t>
      </w:r>
      <w:r w:rsidRPr="00B55226">
        <w:rPr>
          <w:rFonts w:cs="Times New Roman"/>
          <w:w w:val="105"/>
          <w:sz w:val="24"/>
          <w:szCs w:val="24"/>
        </w:rPr>
        <w:t>rates</w:t>
      </w:r>
      <w:r w:rsidRPr="00B55226">
        <w:rPr>
          <w:rFonts w:cs="Times New Roman"/>
          <w:spacing w:val="31"/>
          <w:w w:val="105"/>
          <w:sz w:val="24"/>
          <w:szCs w:val="24"/>
        </w:rPr>
        <w:t xml:space="preserve"> </w:t>
      </w:r>
      <w:r w:rsidRPr="00B55226">
        <w:rPr>
          <w:rFonts w:cs="Times New Roman"/>
          <w:spacing w:val="-3"/>
          <w:w w:val="105"/>
          <w:sz w:val="24"/>
          <w:szCs w:val="24"/>
        </w:rPr>
        <w:t>by</w:t>
      </w:r>
      <w:r w:rsidRPr="00B55226">
        <w:rPr>
          <w:rFonts w:cs="Times New Roman"/>
          <w:spacing w:val="31"/>
          <w:w w:val="105"/>
          <w:sz w:val="24"/>
          <w:szCs w:val="24"/>
        </w:rPr>
        <w:t xml:space="preserve"> </w:t>
      </w:r>
      <w:r w:rsidRPr="00B55226">
        <w:rPr>
          <w:rFonts w:cs="Times New Roman"/>
          <w:w w:val="105"/>
          <w:sz w:val="24"/>
          <w:szCs w:val="24"/>
        </w:rPr>
        <w:t>data</w:t>
      </w:r>
      <w:r w:rsidRPr="00B55226">
        <w:rPr>
          <w:rFonts w:cs="Times New Roman"/>
          <w:spacing w:val="-49"/>
          <w:w w:val="105"/>
          <w:sz w:val="24"/>
          <w:szCs w:val="24"/>
        </w:rPr>
        <w:t xml:space="preserve"> </w:t>
      </w:r>
      <w:r w:rsidRPr="00B55226">
        <w:rPr>
          <w:rFonts w:cs="Times New Roman"/>
          <w:w w:val="105"/>
          <w:sz w:val="24"/>
          <w:szCs w:val="24"/>
        </w:rPr>
        <w:t>mining</w:t>
      </w:r>
      <w:r w:rsidRPr="00B55226">
        <w:rPr>
          <w:rFonts w:cs="Times New Roman"/>
          <w:spacing w:val="6"/>
          <w:w w:val="105"/>
          <w:sz w:val="24"/>
          <w:szCs w:val="24"/>
        </w:rPr>
        <w:t xml:space="preserve"> </w:t>
      </w:r>
      <w:r w:rsidRPr="00B55226">
        <w:rPr>
          <w:rFonts w:cs="Times New Roman"/>
          <w:w w:val="105"/>
          <w:sz w:val="24"/>
          <w:szCs w:val="24"/>
        </w:rPr>
        <w:t>patient</w:t>
      </w:r>
      <w:r w:rsidRPr="00B55226">
        <w:rPr>
          <w:rFonts w:cs="Times New Roman"/>
          <w:spacing w:val="6"/>
          <w:w w:val="105"/>
          <w:sz w:val="24"/>
          <w:szCs w:val="24"/>
        </w:rPr>
        <w:t xml:space="preserve"> </w:t>
      </w:r>
      <w:r w:rsidRPr="00B55226">
        <w:rPr>
          <w:rFonts w:cs="Times New Roman"/>
          <w:w w:val="105"/>
          <w:sz w:val="24"/>
          <w:szCs w:val="24"/>
        </w:rPr>
        <w:t>informatics</w:t>
      </w:r>
      <w:r w:rsidRPr="00B55226">
        <w:rPr>
          <w:rFonts w:cs="Times New Roman"/>
          <w:spacing w:val="6"/>
          <w:w w:val="105"/>
          <w:sz w:val="24"/>
          <w:szCs w:val="24"/>
        </w:rPr>
        <w:t xml:space="preserve"> </w:t>
      </w:r>
      <w:r w:rsidRPr="00B55226">
        <w:rPr>
          <w:rFonts w:cs="Times New Roman"/>
          <w:w w:val="105"/>
          <w:sz w:val="24"/>
          <w:szCs w:val="24"/>
        </w:rPr>
        <w:t>processing</w:t>
      </w:r>
      <w:r w:rsidRPr="00B55226">
        <w:rPr>
          <w:rFonts w:cs="Times New Roman"/>
          <w:spacing w:val="6"/>
          <w:w w:val="105"/>
          <w:sz w:val="24"/>
          <w:szCs w:val="24"/>
        </w:rPr>
        <w:t xml:space="preserve"> </w:t>
      </w:r>
      <w:r w:rsidRPr="00B55226">
        <w:rPr>
          <w:rFonts w:cs="Times New Roman"/>
          <w:w w:val="105"/>
          <w:sz w:val="24"/>
          <w:szCs w:val="24"/>
        </w:rPr>
        <w:t>s</w:t>
      </w:r>
    </w:p>
    <w:p w:rsidR="00EB7D3F" w:rsidRPr="00B55226" w:rsidRDefault="0002436A" w:rsidP="0019483D">
      <w:pPr>
        <w:tabs>
          <w:tab w:val="left" w:pos="2071"/>
        </w:tabs>
        <w:spacing w:before="62" w:line="249" w:lineRule="auto"/>
        <w:ind w:left="1118" w:right="968" w:hanging="1117"/>
        <w:jc w:val="both"/>
        <w:rPr>
          <w:rFonts w:ascii="Times New Roman" w:eastAsia="Times New Roman" w:hAnsi="Times New Roman" w:cs="Times New Roman"/>
          <w:sz w:val="24"/>
          <w:szCs w:val="24"/>
        </w:rPr>
      </w:pPr>
      <w:bookmarkStart w:id="28" w:name="_bookmark14"/>
      <w:bookmarkEnd w:id="28"/>
      <w:r w:rsidRPr="00B55226">
        <w:rPr>
          <w:rFonts w:ascii="Times New Roman" w:eastAsia="Times New Roman" w:hAnsi="Times New Roman" w:cs="Times New Roman"/>
          <w:w w:val="95"/>
          <w:sz w:val="24"/>
          <w:szCs w:val="24"/>
        </w:rPr>
        <w:t>[SK99]</w:t>
      </w:r>
      <w:r w:rsidRPr="00B55226">
        <w:rPr>
          <w:rFonts w:ascii="Times New Roman" w:eastAsia="Times New Roman" w:hAnsi="Times New Roman" w:cs="Times New Roman"/>
          <w:w w:val="95"/>
          <w:sz w:val="24"/>
          <w:szCs w:val="24"/>
        </w:rPr>
        <w:tab/>
      </w:r>
      <w:r w:rsidRPr="00B55226">
        <w:rPr>
          <w:rFonts w:ascii="Times New Roman" w:eastAsia="Times New Roman" w:hAnsi="Times New Roman" w:cs="Times New Roman"/>
          <w:w w:val="105"/>
          <w:sz w:val="24"/>
          <w:szCs w:val="24"/>
        </w:rPr>
        <w:t xml:space="preserve">Therese  M  Smith  and  Patrick  A  </w:t>
      </w:r>
      <w:r w:rsidRPr="00B55226">
        <w:rPr>
          <w:rFonts w:ascii="Times New Roman" w:eastAsia="Times New Roman" w:hAnsi="Times New Roman" w:cs="Times New Roman"/>
          <w:spacing w:val="-3"/>
          <w:w w:val="105"/>
          <w:sz w:val="24"/>
          <w:szCs w:val="24"/>
        </w:rPr>
        <w:t xml:space="preserve">Kelly.    </w:t>
      </w:r>
      <w:r w:rsidRPr="00B55226">
        <w:rPr>
          <w:rFonts w:ascii="Times New Roman" w:eastAsia="Times New Roman" w:hAnsi="Times New Roman" w:cs="Times New Roman"/>
          <w:w w:val="105"/>
          <w:sz w:val="24"/>
          <w:szCs w:val="24"/>
        </w:rPr>
        <w:t>Random  sets</w:t>
      </w:r>
      <w:r w:rsidRPr="00B55226">
        <w:rPr>
          <w:rFonts w:ascii="Times New Roman" w:eastAsia="Times New Roman" w:hAnsi="Times New Roman" w:cs="Times New Roman"/>
          <w:spacing w:val="15"/>
          <w:w w:val="105"/>
          <w:sz w:val="24"/>
          <w:szCs w:val="24"/>
        </w:rPr>
        <w:t xml:space="preserve"> </w:t>
      </w:r>
      <w:r w:rsidRPr="00B55226">
        <w:rPr>
          <w:rFonts w:ascii="Times New Roman" w:eastAsia="Times New Roman" w:hAnsi="Times New Roman" w:cs="Times New Roman"/>
          <w:w w:val="105"/>
          <w:sz w:val="24"/>
          <w:szCs w:val="24"/>
        </w:rPr>
        <w:t>technique</w:t>
      </w:r>
      <w:r w:rsidRPr="00B55226">
        <w:rPr>
          <w:rFonts w:ascii="Times New Roman" w:eastAsia="Times New Roman" w:hAnsi="Times New Roman" w:cs="Times New Roman"/>
          <w:w w:val="106"/>
          <w:sz w:val="24"/>
          <w:szCs w:val="24"/>
        </w:rPr>
        <w:t xml:space="preserve"> </w:t>
      </w:r>
      <w:r w:rsidRPr="00B55226">
        <w:rPr>
          <w:rFonts w:ascii="Times New Roman" w:eastAsia="Times New Roman" w:hAnsi="Times New Roman" w:cs="Times New Roman"/>
          <w:w w:val="105"/>
          <w:sz w:val="24"/>
          <w:szCs w:val="24"/>
        </w:rPr>
        <w:t>for information fusion applied to estimation of brain functional</w:t>
      </w:r>
      <w:r w:rsidRPr="00B55226">
        <w:rPr>
          <w:rFonts w:ascii="Times New Roman" w:eastAsia="Times New Roman" w:hAnsi="Times New Roman" w:cs="Times New Roman"/>
          <w:spacing w:val="52"/>
          <w:w w:val="105"/>
          <w:sz w:val="24"/>
          <w:szCs w:val="24"/>
        </w:rPr>
        <w:t xml:space="preserve"> </w:t>
      </w:r>
      <w:r w:rsidRPr="00B55226">
        <w:rPr>
          <w:rFonts w:ascii="Times New Roman" w:eastAsia="Times New Roman" w:hAnsi="Times New Roman" w:cs="Times New Roman"/>
          <w:w w:val="105"/>
          <w:sz w:val="24"/>
          <w:szCs w:val="24"/>
        </w:rPr>
        <w:t>im-</w:t>
      </w:r>
      <w:r w:rsidRPr="00B55226">
        <w:rPr>
          <w:rFonts w:ascii="Times New Roman" w:eastAsia="Times New Roman" w:hAnsi="Times New Roman" w:cs="Times New Roman"/>
          <w:w w:val="103"/>
          <w:sz w:val="24"/>
          <w:szCs w:val="24"/>
        </w:rPr>
        <w:t xml:space="preserve"> </w:t>
      </w:r>
      <w:r w:rsidRPr="00B55226">
        <w:rPr>
          <w:rFonts w:ascii="Times New Roman" w:eastAsia="Times New Roman" w:hAnsi="Times New Roman" w:cs="Times New Roman"/>
          <w:w w:val="105"/>
          <w:sz w:val="24"/>
          <w:szCs w:val="24"/>
        </w:rPr>
        <w:t>ages.</w:t>
      </w:r>
      <w:r w:rsidRPr="00B55226">
        <w:rPr>
          <w:rFonts w:ascii="Times New Roman" w:eastAsia="Times New Roman" w:hAnsi="Times New Roman" w:cs="Times New Roman"/>
          <w:spacing w:val="-20"/>
          <w:w w:val="105"/>
          <w:sz w:val="24"/>
          <w:szCs w:val="24"/>
        </w:rPr>
        <w:t xml:space="preserve"> </w:t>
      </w:r>
      <w:r w:rsidRPr="00B55226">
        <w:rPr>
          <w:rFonts w:ascii="Times New Roman" w:eastAsia="Times New Roman" w:hAnsi="Times New Roman" w:cs="Times New Roman"/>
          <w:w w:val="105"/>
          <w:sz w:val="24"/>
          <w:szCs w:val="24"/>
        </w:rPr>
        <w:t>In</w:t>
      </w:r>
      <w:r w:rsidRPr="00B55226">
        <w:rPr>
          <w:rFonts w:ascii="Times New Roman" w:eastAsia="Times New Roman" w:hAnsi="Times New Roman" w:cs="Times New Roman"/>
          <w:spacing w:val="-28"/>
          <w:w w:val="105"/>
          <w:sz w:val="24"/>
          <w:szCs w:val="24"/>
        </w:rPr>
        <w:t xml:space="preserve"> </w:t>
      </w:r>
      <w:r w:rsidRPr="00B55226">
        <w:rPr>
          <w:rFonts w:ascii="Times New Roman" w:eastAsia="Arial" w:hAnsi="Times New Roman" w:cs="Times New Roman"/>
          <w:i/>
          <w:spacing w:val="-6"/>
          <w:w w:val="105"/>
          <w:sz w:val="24"/>
          <w:szCs w:val="24"/>
        </w:rPr>
        <w:t>Proceedings</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of</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SPIE-The</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International</w:t>
      </w:r>
      <w:r w:rsidRPr="00B55226">
        <w:rPr>
          <w:rFonts w:ascii="Times New Roman" w:eastAsia="Arial" w:hAnsi="Times New Roman" w:cs="Times New Roman"/>
          <w:i/>
          <w:spacing w:val="-32"/>
          <w:w w:val="105"/>
          <w:sz w:val="24"/>
          <w:szCs w:val="24"/>
        </w:rPr>
        <w:t xml:space="preserve"> </w:t>
      </w:r>
      <w:r w:rsidRPr="00B55226">
        <w:rPr>
          <w:rFonts w:ascii="Times New Roman" w:eastAsia="Arial" w:hAnsi="Times New Roman" w:cs="Times New Roman"/>
          <w:i/>
          <w:w w:val="105"/>
          <w:sz w:val="24"/>
          <w:szCs w:val="24"/>
        </w:rPr>
        <w:t>Society</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for</w:t>
      </w:r>
      <w:r w:rsidRPr="00B55226">
        <w:rPr>
          <w:rFonts w:ascii="Times New Roman" w:eastAsia="Arial" w:hAnsi="Times New Roman" w:cs="Times New Roman"/>
          <w:i/>
          <w:spacing w:val="-31"/>
          <w:w w:val="105"/>
          <w:sz w:val="24"/>
          <w:szCs w:val="24"/>
        </w:rPr>
        <w:t xml:space="preserve"> </w:t>
      </w:r>
      <w:r w:rsidRPr="00B55226">
        <w:rPr>
          <w:rFonts w:ascii="Times New Roman" w:eastAsia="Arial" w:hAnsi="Times New Roman" w:cs="Times New Roman"/>
          <w:i/>
          <w:w w:val="105"/>
          <w:sz w:val="24"/>
          <w:szCs w:val="24"/>
        </w:rPr>
        <w:t>Optical</w:t>
      </w:r>
      <w:r w:rsidRPr="00B55226">
        <w:rPr>
          <w:rFonts w:ascii="Times New Roman" w:eastAsia="Arial" w:hAnsi="Times New Roman" w:cs="Times New Roman"/>
          <w:i/>
          <w:w w:val="98"/>
          <w:sz w:val="24"/>
          <w:szCs w:val="24"/>
        </w:rPr>
        <w:t xml:space="preserve"> </w:t>
      </w:r>
      <w:r w:rsidRPr="00B55226">
        <w:rPr>
          <w:rFonts w:ascii="Times New Roman" w:eastAsia="Arial" w:hAnsi="Times New Roman" w:cs="Times New Roman"/>
          <w:i/>
          <w:w w:val="105"/>
          <w:sz w:val="24"/>
          <w:szCs w:val="24"/>
        </w:rPr>
        <w:t>Engineering</w:t>
      </w:r>
      <w:r w:rsidRPr="00B55226">
        <w:rPr>
          <w:rFonts w:ascii="Times New Roman" w:eastAsia="Times New Roman" w:hAnsi="Times New Roman" w:cs="Times New Roman"/>
          <w:w w:val="105"/>
          <w:sz w:val="24"/>
          <w:szCs w:val="24"/>
        </w:rPr>
        <w:t>,</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volume</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3661,</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pages</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1158–1169,</w:t>
      </w:r>
      <w:r w:rsidRPr="00B55226">
        <w:rPr>
          <w:rFonts w:ascii="Times New Roman" w:eastAsia="Times New Roman" w:hAnsi="Times New Roman" w:cs="Times New Roman"/>
          <w:spacing w:val="-23"/>
          <w:w w:val="105"/>
          <w:sz w:val="24"/>
          <w:szCs w:val="24"/>
        </w:rPr>
        <w:t xml:space="preserve"> </w:t>
      </w:r>
      <w:r w:rsidRPr="00B55226">
        <w:rPr>
          <w:rFonts w:ascii="Times New Roman" w:eastAsia="Times New Roman" w:hAnsi="Times New Roman" w:cs="Times New Roman"/>
          <w:w w:val="105"/>
          <w:sz w:val="24"/>
          <w:szCs w:val="24"/>
        </w:rPr>
        <w:t>1999.</w:t>
      </w:r>
    </w:p>
    <w:p w:rsidR="00EB7D3F" w:rsidRPr="00B55226" w:rsidRDefault="0002436A" w:rsidP="0019483D">
      <w:pPr>
        <w:spacing w:before="159" w:line="249" w:lineRule="auto"/>
        <w:ind w:left="1118" w:right="968" w:hanging="1117"/>
        <w:jc w:val="both"/>
        <w:rPr>
          <w:rFonts w:ascii="Times New Roman" w:eastAsia="Times New Roman" w:hAnsi="Times New Roman" w:cs="Times New Roman"/>
          <w:sz w:val="24"/>
          <w:szCs w:val="24"/>
        </w:rPr>
      </w:pPr>
      <w:bookmarkStart w:id="29" w:name="_bookmark15"/>
      <w:bookmarkEnd w:id="29"/>
      <w:r w:rsidRPr="00B55226">
        <w:rPr>
          <w:rFonts w:ascii="Times New Roman" w:eastAsia="Times New Roman" w:hAnsi="Times New Roman" w:cs="Times New Roman"/>
          <w:w w:val="110"/>
          <w:sz w:val="24"/>
          <w:szCs w:val="24"/>
        </w:rPr>
        <w:t>[SM13]    Therese Smith and Robert McCartney. Mathematization in</w:t>
      </w:r>
      <w:r w:rsidRPr="00B55226">
        <w:rPr>
          <w:rFonts w:ascii="Times New Roman" w:eastAsia="Times New Roman" w:hAnsi="Times New Roman" w:cs="Times New Roman"/>
          <w:spacing w:val="-25"/>
          <w:w w:val="110"/>
          <w:sz w:val="24"/>
          <w:szCs w:val="24"/>
        </w:rPr>
        <w:t xml:space="preserve"> </w:t>
      </w:r>
      <w:r w:rsidRPr="00B55226">
        <w:rPr>
          <w:rFonts w:ascii="Times New Roman" w:eastAsia="Times New Roman" w:hAnsi="Times New Roman" w:cs="Times New Roman"/>
          <w:w w:val="110"/>
          <w:sz w:val="24"/>
          <w:szCs w:val="24"/>
        </w:rPr>
        <w:t>teach-</w:t>
      </w:r>
      <w:r w:rsidRPr="00B55226">
        <w:rPr>
          <w:rFonts w:ascii="Times New Roman" w:eastAsia="Times New Roman" w:hAnsi="Times New Roman" w:cs="Times New Roman"/>
          <w:w w:val="106"/>
          <w:sz w:val="24"/>
          <w:szCs w:val="24"/>
        </w:rPr>
        <w:t xml:space="preserve"> </w:t>
      </w:r>
      <w:r w:rsidRPr="00B55226">
        <w:rPr>
          <w:rFonts w:ascii="Times New Roman" w:eastAsia="Times New Roman" w:hAnsi="Times New Roman" w:cs="Times New Roman"/>
          <w:w w:val="105"/>
          <w:sz w:val="24"/>
          <w:szCs w:val="24"/>
        </w:rPr>
        <w:t>ing</w:t>
      </w:r>
      <w:r w:rsidRPr="00B55226">
        <w:rPr>
          <w:rFonts w:ascii="Times New Roman" w:eastAsia="Times New Roman" w:hAnsi="Times New Roman" w:cs="Times New Roman"/>
          <w:spacing w:val="-10"/>
          <w:w w:val="105"/>
          <w:sz w:val="24"/>
          <w:szCs w:val="24"/>
        </w:rPr>
        <w:t xml:space="preserve"> </w:t>
      </w:r>
      <w:r w:rsidRPr="00B55226">
        <w:rPr>
          <w:rFonts w:ascii="Times New Roman" w:eastAsia="Times New Roman" w:hAnsi="Times New Roman" w:cs="Times New Roman"/>
          <w:w w:val="105"/>
          <w:sz w:val="24"/>
          <w:szCs w:val="24"/>
        </w:rPr>
        <w:t>pumping</w:t>
      </w:r>
      <w:r w:rsidRPr="00B55226">
        <w:rPr>
          <w:rFonts w:ascii="Times New Roman" w:eastAsia="Times New Roman" w:hAnsi="Times New Roman" w:cs="Times New Roman"/>
          <w:spacing w:val="-9"/>
          <w:w w:val="105"/>
          <w:sz w:val="24"/>
          <w:szCs w:val="24"/>
        </w:rPr>
        <w:t xml:space="preserve"> </w:t>
      </w:r>
      <w:r w:rsidRPr="00B55226">
        <w:rPr>
          <w:rFonts w:ascii="Times New Roman" w:eastAsia="Times New Roman" w:hAnsi="Times New Roman" w:cs="Times New Roman"/>
          <w:w w:val="105"/>
          <w:sz w:val="24"/>
          <w:szCs w:val="24"/>
        </w:rPr>
        <w:t>lemmas.</w:t>
      </w:r>
      <w:r w:rsidRPr="00B55226">
        <w:rPr>
          <w:rFonts w:ascii="Times New Roman" w:eastAsia="Times New Roman" w:hAnsi="Times New Roman" w:cs="Times New Roman"/>
          <w:spacing w:val="5"/>
          <w:w w:val="105"/>
          <w:sz w:val="24"/>
          <w:szCs w:val="24"/>
        </w:rPr>
        <w:t xml:space="preserve"> </w:t>
      </w:r>
      <w:r w:rsidRPr="00B55226">
        <w:rPr>
          <w:rFonts w:ascii="Times New Roman" w:eastAsia="Times New Roman" w:hAnsi="Times New Roman" w:cs="Times New Roman"/>
          <w:w w:val="105"/>
          <w:sz w:val="24"/>
          <w:szCs w:val="24"/>
        </w:rPr>
        <w:t>In</w:t>
      </w:r>
      <w:r w:rsidRPr="00B55226">
        <w:rPr>
          <w:rFonts w:ascii="Times New Roman" w:eastAsia="Times New Roman" w:hAnsi="Times New Roman" w:cs="Times New Roman"/>
          <w:spacing w:val="-9"/>
          <w:w w:val="105"/>
          <w:sz w:val="24"/>
          <w:szCs w:val="24"/>
        </w:rPr>
        <w:t xml:space="preserve"> </w:t>
      </w:r>
      <w:r w:rsidRPr="00B55226">
        <w:rPr>
          <w:rFonts w:ascii="Times New Roman" w:eastAsia="Arial" w:hAnsi="Times New Roman" w:cs="Times New Roman"/>
          <w:i/>
          <w:spacing w:val="-3"/>
          <w:w w:val="105"/>
          <w:sz w:val="24"/>
          <w:szCs w:val="24"/>
        </w:rPr>
        <w:t>Frontiers</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w w:val="105"/>
          <w:sz w:val="24"/>
          <w:szCs w:val="24"/>
        </w:rPr>
        <w:t>in</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w w:val="105"/>
          <w:sz w:val="24"/>
          <w:szCs w:val="24"/>
        </w:rPr>
        <w:t>Education</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spacing w:val="-3"/>
          <w:w w:val="105"/>
          <w:sz w:val="24"/>
          <w:szCs w:val="24"/>
        </w:rPr>
        <w:t>Conference,</w:t>
      </w:r>
      <w:r w:rsidRPr="00B55226">
        <w:rPr>
          <w:rFonts w:ascii="Times New Roman" w:eastAsia="Arial" w:hAnsi="Times New Roman" w:cs="Times New Roman"/>
          <w:i/>
          <w:spacing w:val="-12"/>
          <w:w w:val="105"/>
          <w:sz w:val="24"/>
          <w:szCs w:val="24"/>
        </w:rPr>
        <w:t xml:space="preserve"> </w:t>
      </w:r>
      <w:r w:rsidRPr="00B55226">
        <w:rPr>
          <w:rFonts w:ascii="Times New Roman" w:eastAsia="Arial" w:hAnsi="Times New Roman" w:cs="Times New Roman"/>
          <w:i/>
          <w:w w:val="105"/>
          <w:sz w:val="24"/>
          <w:szCs w:val="24"/>
        </w:rPr>
        <w:t>2013</w:t>
      </w:r>
      <w:r w:rsidRPr="00B55226">
        <w:rPr>
          <w:rFonts w:ascii="Times New Roman" w:eastAsia="Arial" w:hAnsi="Times New Roman" w:cs="Times New Roman"/>
          <w:i/>
          <w:w w:val="91"/>
          <w:sz w:val="24"/>
          <w:szCs w:val="24"/>
        </w:rPr>
        <w:t xml:space="preserve"> </w:t>
      </w:r>
      <w:r w:rsidRPr="00B55226">
        <w:rPr>
          <w:rFonts w:ascii="Times New Roman" w:eastAsia="Arial" w:hAnsi="Times New Roman" w:cs="Times New Roman"/>
          <w:i/>
          <w:w w:val="105"/>
          <w:sz w:val="24"/>
          <w:szCs w:val="24"/>
        </w:rPr>
        <w:t>IEEE</w:t>
      </w:r>
      <w:r w:rsidRPr="00B55226">
        <w:rPr>
          <w:rFonts w:ascii="Times New Roman" w:eastAsia="Times New Roman" w:hAnsi="Times New Roman" w:cs="Times New Roman"/>
          <w:w w:val="105"/>
          <w:sz w:val="24"/>
          <w:szCs w:val="24"/>
        </w:rPr>
        <w:t>, pages 1671–1677. IEEE,</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2013.</w:t>
      </w:r>
    </w:p>
    <w:p w:rsidR="00EB7D3F" w:rsidRPr="00B55226" w:rsidRDefault="0002436A" w:rsidP="0019483D">
      <w:pPr>
        <w:spacing w:before="159" w:line="249" w:lineRule="auto"/>
        <w:ind w:left="1118" w:right="968" w:hanging="1117"/>
        <w:jc w:val="both"/>
        <w:rPr>
          <w:rFonts w:ascii="Times New Roman" w:eastAsia="Times New Roman" w:hAnsi="Times New Roman" w:cs="Times New Roman"/>
          <w:sz w:val="24"/>
          <w:szCs w:val="24"/>
        </w:rPr>
      </w:pPr>
      <w:bookmarkStart w:id="30" w:name="_bookmark16"/>
      <w:bookmarkEnd w:id="30"/>
      <w:r w:rsidRPr="00B55226">
        <w:rPr>
          <w:rFonts w:ascii="Times New Roman" w:eastAsia="Times New Roman" w:hAnsi="Times New Roman" w:cs="Times New Roman"/>
          <w:w w:val="105"/>
          <w:sz w:val="24"/>
          <w:szCs w:val="24"/>
        </w:rPr>
        <w:t xml:space="preserve">[SM14] </w:t>
      </w:r>
      <w:r w:rsidRPr="00B55226">
        <w:rPr>
          <w:rFonts w:ascii="Times New Roman" w:eastAsia="Times New Roman" w:hAnsi="Times New Roman" w:cs="Times New Roman"/>
          <w:spacing w:val="-16"/>
          <w:w w:val="105"/>
          <w:sz w:val="24"/>
          <w:szCs w:val="24"/>
        </w:rPr>
        <w:t xml:space="preserve">Th´er`ese </w:t>
      </w:r>
      <w:r w:rsidRPr="00B55226">
        <w:rPr>
          <w:rFonts w:ascii="Times New Roman" w:eastAsia="Times New Roman" w:hAnsi="Times New Roman" w:cs="Times New Roman"/>
          <w:w w:val="105"/>
          <w:sz w:val="24"/>
          <w:szCs w:val="24"/>
        </w:rPr>
        <w:t>Smith and Robert McCartney. Computer science</w:t>
      </w:r>
      <w:r w:rsidRPr="00B55226">
        <w:rPr>
          <w:rFonts w:ascii="Times New Roman" w:eastAsia="Times New Roman" w:hAnsi="Times New Roman" w:cs="Times New Roman"/>
          <w:spacing w:val="27"/>
          <w:w w:val="105"/>
          <w:sz w:val="24"/>
          <w:szCs w:val="24"/>
        </w:rPr>
        <w:t xml:space="preserve"> </w:t>
      </w:r>
      <w:r w:rsidRPr="00B55226">
        <w:rPr>
          <w:rFonts w:ascii="Times New Roman" w:eastAsia="Times New Roman" w:hAnsi="Times New Roman" w:cs="Times New Roman"/>
          <w:w w:val="105"/>
          <w:sz w:val="24"/>
          <w:szCs w:val="24"/>
        </w:rPr>
        <w:t>students’ concepts</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of</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proof</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spacing w:val="-3"/>
          <w:w w:val="105"/>
          <w:sz w:val="24"/>
          <w:szCs w:val="24"/>
        </w:rPr>
        <w:t>by</w:t>
      </w:r>
      <w:r w:rsidRPr="00B55226">
        <w:rPr>
          <w:rFonts w:ascii="Times New Roman" w:eastAsia="Times New Roman" w:hAnsi="Times New Roman" w:cs="Times New Roman"/>
          <w:spacing w:val="-19"/>
          <w:w w:val="105"/>
          <w:sz w:val="24"/>
          <w:szCs w:val="24"/>
        </w:rPr>
        <w:t xml:space="preserve"> </w:t>
      </w:r>
      <w:r w:rsidRPr="00B55226">
        <w:rPr>
          <w:rFonts w:ascii="Times New Roman" w:eastAsia="Times New Roman" w:hAnsi="Times New Roman" w:cs="Times New Roman"/>
          <w:w w:val="105"/>
          <w:sz w:val="24"/>
          <w:szCs w:val="24"/>
        </w:rPr>
        <w:t>induction.</w:t>
      </w:r>
      <w:r w:rsidRPr="00B55226">
        <w:rPr>
          <w:rFonts w:ascii="Times New Roman" w:eastAsia="Times New Roman" w:hAnsi="Times New Roman" w:cs="Times New Roman"/>
          <w:spacing w:val="-13"/>
          <w:w w:val="105"/>
          <w:sz w:val="24"/>
          <w:szCs w:val="24"/>
        </w:rPr>
        <w:t xml:space="preserve"> </w:t>
      </w:r>
      <w:r w:rsidRPr="00B55226">
        <w:rPr>
          <w:rFonts w:ascii="Times New Roman" w:eastAsia="Times New Roman" w:hAnsi="Times New Roman" w:cs="Times New Roman"/>
          <w:w w:val="105"/>
          <w:sz w:val="24"/>
          <w:szCs w:val="24"/>
        </w:rPr>
        <w:t>In</w:t>
      </w:r>
      <w:r w:rsidRPr="00B55226">
        <w:rPr>
          <w:rFonts w:ascii="Times New Roman" w:eastAsia="Times New Roman" w:hAnsi="Times New Roman" w:cs="Times New Roman"/>
          <w:spacing w:val="-19"/>
          <w:w w:val="105"/>
          <w:sz w:val="24"/>
          <w:szCs w:val="24"/>
        </w:rPr>
        <w:t xml:space="preserve"> </w:t>
      </w:r>
      <w:r w:rsidRPr="00B55226">
        <w:rPr>
          <w:rFonts w:ascii="Times New Roman" w:eastAsia="Arial" w:hAnsi="Times New Roman" w:cs="Times New Roman"/>
          <w:i/>
          <w:spacing w:val="-6"/>
          <w:w w:val="105"/>
          <w:sz w:val="24"/>
          <w:szCs w:val="24"/>
        </w:rPr>
        <w:t>Proceedings</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of</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the</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14th</w:t>
      </w:r>
      <w:r w:rsidRPr="00B55226">
        <w:rPr>
          <w:rFonts w:ascii="Times New Roman" w:eastAsia="Arial" w:hAnsi="Times New Roman" w:cs="Times New Roman"/>
          <w:i/>
          <w:spacing w:val="-20"/>
          <w:w w:val="105"/>
          <w:sz w:val="24"/>
          <w:szCs w:val="24"/>
        </w:rPr>
        <w:t xml:space="preserve"> </w:t>
      </w:r>
      <w:r w:rsidRPr="00B55226">
        <w:rPr>
          <w:rFonts w:ascii="Times New Roman" w:eastAsia="Arial" w:hAnsi="Times New Roman" w:cs="Times New Roman"/>
          <w:i/>
          <w:w w:val="105"/>
          <w:sz w:val="24"/>
          <w:szCs w:val="24"/>
        </w:rPr>
        <w:t>Koli</w:t>
      </w:r>
      <w:r w:rsidRPr="00B55226">
        <w:rPr>
          <w:rFonts w:ascii="Times New Roman" w:eastAsia="Arial" w:hAnsi="Times New Roman" w:cs="Times New Roman"/>
          <w:i/>
          <w:spacing w:val="-21"/>
          <w:w w:val="105"/>
          <w:sz w:val="24"/>
          <w:szCs w:val="24"/>
        </w:rPr>
        <w:t xml:space="preserve"> </w:t>
      </w:r>
      <w:r w:rsidRPr="00B55226">
        <w:rPr>
          <w:rFonts w:ascii="Times New Roman" w:eastAsia="Arial" w:hAnsi="Times New Roman" w:cs="Times New Roman"/>
          <w:i/>
          <w:w w:val="105"/>
          <w:sz w:val="24"/>
          <w:szCs w:val="24"/>
        </w:rPr>
        <w:t>Call-</w:t>
      </w:r>
      <w:r w:rsidRPr="00B55226">
        <w:rPr>
          <w:rFonts w:ascii="Times New Roman" w:eastAsia="Arial" w:hAnsi="Times New Roman" w:cs="Times New Roman"/>
          <w:i/>
          <w:w w:val="109"/>
          <w:sz w:val="24"/>
          <w:szCs w:val="24"/>
        </w:rPr>
        <w:t xml:space="preserve"> </w:t>
      </w:r>
      <w:r w:rsidRPr="00B55226">
        <w:rPr>
          <w:rFonts w:ascii="Times New Roman" w:eastAsia="Arial" w:hAnsi="Times New Roman" w:cs="Times New Roman"/>
          <w:i/>
          <w:sz w:val="24"/>
          <w:szCs w:val="24"/>
        </w:rPr>
        <w:t xml:space="preserve">ing International </w:t>
      </w:r>
      <w:r w:rsidRPr="00B55226">
        <w:rPr>
          <w:rFonts w:ascii="Times New Roman" w:eastAsia="Arial" w:hAnsi="Times New Roman" w:cs="Times New Roman"/>
          <w:i/>
          <w:spacing w:val="-3"/>
          <w:sz w:val="24"/>
          <w:szCs w:val="24"/>
        </w:rPr>
        <w:t xml:space="preserve">Conference </w:t>
      </w:r>
      <w:r w:rsidRPr="00B55226">
        <w:rPr>
          <w:rFonts w:ascii="Times New Roman" w:eastAsia="Arial" w:hAnsi="Times New Roman" w:cs="Times New Roman"/>
          <w:i/>
          <w:sz w:val="24"/>
          <w:szCs w:val="24"/>
        </w:rPr>
        <w:t>on Computing Education</w:t>
      </w:r>
      <w:r w:rsidRPr="00B55226">
        <w:rPr>
          <w:rFonts w:ascii="Times New Roman" w:eastAsia="Arial" w:hAnsi="Times New Roman" w:cs="Times New Roman"/>
          <w:i/>
          <w:spacing w:val="40"/>
          <w:sz w:val="24"/>
          <w:szCs w:val="24"/>
        </w:rPr>
        <w:t xml:space="preserve"> </w:t>
      </w:r>
      <w:r w:rsidRPr="00B55226">
        <w:rPr>
          <w:rFonts w:ascii="Times New Roman" w:eastAsia="Arial" w:hAnsi="Times New Roman" w:cs="Times New Roman"/>
          <w:i/>
          <w:spacing w:val="-4"/>
          <w:sz w:val="24"/>
          <w:szCs w:val="24"/>
        </w:rPr>
        <w:t>Research</w:t>
      </w:r>
      <w:r w:rsidRPr="00B55226">
        <w:rPr>
          <w:rFonts w:ascii="Times New Roman" w:eastAsia="Times New Roman" w:hAnsi="Times New Roman" w:cs="Times New Roman"/>
          <w:spacing w:val="-4"/>
          <w:sz w:val="24"/>
          <w:szCs w:val="24"/>
        </w:rPr>
        <w:t>,</w:t>
      </w:r>
      <w:r w:rsidRPr="00B55226">
        <w:rPr>
          <w:rFonts w:ascii="Times New Roman" w:eastAsia="Times New Roman" w:hAnsi="Times New Roman" w:cs="Times New Roman"/>
          <w:w w:val="110"/>
          <w:sz w:val="24"/>
          <w:szCs w:val="24"/>
        </w:rPr>
        <w:t xml:space="preserve"> </w:t>
      </w:r>
      <w:r w:rsidRPr="00B55226">
        <w:rPr>
          <w:rFonts w:ascii="Times New Roman" w:eastAsia="Times New Roman" w:hAnsi="Times New Roman" w:cs="Times New Roman"/>
          <w:w w:val="105"/>
          <w:sz w:val="24"/>
          <w:szCs w:val="24"/>
        </w:rPr>
        <w:t>pages 51–60. ACM,</w:t>
      </w:r>
      <w:r w:rsidRPr="00B55226">
        <w:rPr>
          <w:rFonts w:ascii="Times New Roman" w:eastAsia="Times New Roman" w:hAnsi="Times New Roman" w:cs="Times New Roman"/>
          <w:spacing w:val="-10"/>
          <w:w w:val="105"/>
          <w:sz w:val="24"/>
          <w:szCs w:val="24"/>
        </w:rPr>
        <w:t xml:space="preserve"> </w:t>
      </w:r>
      <w:r w:rsidRPr="00B55226">
        <w:rPr>
          <w:rFonts w:ascii="Times New Roman" w:eastAsia="Times New Roman" w:hAnsi="Times New Roman" w:cs="Times New Roman"/>
          <w:w w:val="105"/>
          <w:sz w:val="24"/>
          <w:szCs w:val="24"/>
        </w:rPr>
        <w:t>2014.</w:t>
      </w:r>
    </w:p>
    <w:p w:rsidR="00EB7D3F" w:rsidRPr="00B55226" w:rsidRDefault="0002436A" w:rsidP="0019483D">
      <w:pPr>
        <w:pStyle w:val="BodyText"/>
        <w:spacing w:before="159" w:line="249" w:lineRule="auto"/>
        <w:ind w:left="1118" w:right="968" w:hanging="1117"/>
        <w:jc w:val="both"/>
        <w:rPr>
          <w:rFonts w:cs="Times New Roman"/>
          <w:sz w:val="24"/>
          <w:szCs w:val="24"/>
        </w:rPr>
      </w:pPr>
      <w:bookmarkStart w:id="31" w:name="_bookmark17"/>
      <w:bookmarkEnd w:id="31"/>
      <w:r w:rsidRPr="00B55226">
        <w:rPr>
          <w:rFonts w:cs="Times New Roman"/>
          <w:w w:val="105"/>
          <w:sz w:val="24"/>
          <w:szCs w:val="24"/>
        </w:rPr>
        <w:t xml:space="preserve">[Smi16] </w:t>
      </w:r>
      <w:r w:rsidRPr="00B55226">
        <w:rPr>
          <w:rFonts w:cs="Times New Roman"/>
          <w:spacing w:val="-16"/>
          <w:w w:val="105"/>
          <w:sz w:val="24"/>
          <w:szCs w:val="24"/>
        </w:rPr>
        <w:t xml:space="preserve">Th´er`ese </w:t>
      </w:r>
      <w:r w:rsidRPr="00B55226">
        <w:rPr>
          <w:rFonts w:cs="Times New Roman"/>
          <w:w w:val="105"/>
          <w:sz w:val="24"/>
          <w:szCs w:val="24"/>
        </w:rPr>
        <w:t xml:space="preserve">Smith. Categories of conceptions of proofs </w:t>
      </w:r>
      <w:r w:rsidRPr="00B55226">
        <w:rPr>
          <w:rFonts w:cs="Times New Roman"/>
          <w:spacing w:val="-3"/>
          <w:w w:val="105"/>
          <w:sz w:val="24"/>
          <w:szCs w:val="24"/>
        </w:rPr>
        <w:t xml:space="preserve">by </w:t>
      </w:r>
      <w:r w:rsidRPr="00B55226">
        <w:rPr>
          <w:rFonts w:cs="Times New Roman"/>
          <w:w w:val="105"/>
          <w:sz w:val="24"/>
          <w:szCs w:val="24"/>
        </w:rPr>
        <w:t>students</w:t>
      </w:r>
      <w:r w:rsidRPr="00B55226">
        <w:rPr>
          <w:rFonts w:cs="Times New Roman"/>
          <w:spacing w:val="34"/>
          <w:w w:val="105"/>
          <w:sz w:val="24"/>
          <w:szCs w:val="24"/>
        </w:rPr>
        <w:t xml:space="preserve"> </w:t>
      </w:r>
      <w:r w:rsidRPr="00B55226">
        <w:rPr>
          <w:rFonts w:cs="Times New Roman"/>
          <w:w w:val="105"/>
          <w:sz w:val="24"/>
          <w:szCs w:val="24"/>
        </w:rPr>
        <w:t>of</w:t>
      </w:r>
      <w:r w:rsidRPr="00B55226">
        <w:rPr>
          <w:rFonts w:cs="Times New Roman"/>
          <w:w w:val="96"/>
          <w:sz w:val="24"/>
          <w:szCs w:val="24"/>
        </w:rPr>
        <w:t xml:space="preserve"> </w:t>
      </w:r>
      <w:r w:rsidRPr="00B55226">
        <w:rPr>
          <w:rFonts w:cs="Times New Roman"/>
          <w:w w:val="105"/>
          <w:sz w:val="24"/>
          <w:szCs w:val="24"/>
        </w:rPr>
        <w:t>computer science.</w:t>
      </w:r>
      <w:r w:rsidRPr="00B55226">
        <w:rPr>
          <w:rFonts w:cs="Times New Roman"/>
          <w:spacing w:val="39"/>
          <w:w w:val="105"/>
          <w:sz w:val="24"/>
          <w:szCs w:val="24"/>
        </w:rPr>
        <w:t xml:space="preserve"> </w:t>
      </w:r>
      <w:r w:rsidRPr="00B55226">
        <w:rPr>
          <w:rFonts w:cs="Times New Roman"/>
          <w:w w:val="105"/>
          <w:sz w:val="24"/>
          <w:szCs w:val="24"/>
        </w:rPr>
        <w:t>2016.</w:t>
      </w:r>
    </w:p>
    <w:p w:rsidR="00EB7D3F" w:rsidRPr="00B55226" w:rsidRDefault="0002436A" w:rsidP="0019483D">
      <w:pPr>
        <w:pStyle w:val="BodyText"/>
        <w:spacing w:before="159" w:line="249" w:lineRule="auto"/>
        <w:ind w:left="1118" w:right="968" w:hanging="1117"/>
        <w:jc w:val="both"/>
        <w:rPr>
          <w:rFonts w:cs="Times New Roman"/>
          <w:sz w:val="24"/>
          <w:szCs w:val="24"/>
        </w:rPr>
      </w:pPr>
      <w:bookmarkStart w:id="32" w:name="_bookmark18"/>
      <w:bookmarkEnd w:id="32"/>
      <w:r w:rsidRPr="00B55226">
        <w:rPr>
          <w:rFonts w:cs="Times New Roman"/>
          <w:spacing w:val="-4"/>
          <w:w w:val="110"/>
          <w:sz w:val="24"/>
          <w:szCs w:val="24"/>
        </w:rPr>
        <w:t xml:space="preserve">[Tay10] </w:t>
      </w:r>
      <w:r w:rsidRPr="00B55226">
        <w:rPr>
          <w:rFonts w:cs="Times New Roman"/>
          <w:w w:val="110"/>
          <w:sz w:val="24"/>
          <w:szCs w:val="24"/>
        </w:rPr>
        <w:t xml:space="preserve">Ronald C </w:t>
      </w:r>
      <w:r w:rsidRPr="00B55226">
        <w:rPr>
          <w:rFonts w:cs="Times New Roman"/>
          <w:spacing w:val="-3"/>
          <w:w w:val="110"/>
          <w:sz w:val="24"/>
          <w:szCs w:val="24"/>
        </w:rPr>
        <w:t xml:space="preserve">Taylor. </w:t>
      </w:r>
      <w:r w:rsidR="00374730">
        <w:rPr>
          <w:rFonts w:cs="Times New Roman"/>
          <w:w w:val="110"/>
          <w:sz w:val="24"/>
          <w:szCs w:val="24"/>
        </w:rPr>
        <w:t>An overview of the Hadoop/MapReduce/H</w:t>
      </w:r>
      <w:r w:rsidRPr="00B55226">
        <w:rPr>
          <w:rFonts w:cs="Times New Roman"/>
          <w:w w:val="110"/>
          <w:sz w:val="24"/>
          <w:szCs w:val="24"/>
        </w:rPr>
        <w:t>base</w:t>
      </w:r>
      <w:r w:rsidRPr="00B55226">
        <w:rPr>
          <w:rFonts w:cs="Times New Roman"/>
          <w:w w:val="106"/>
          <w:sz w:val="24"/>
          <w:szCs w:val="24"/>
        </w:rPr>
        <w:t xml:space="preserve"> </w:t>
      </w:r>
      <w:r w:rsidRPr="00B55226">
        <w:rPr>
          <w:rFonts w:cs="Times New Roman"/>
          <w:w w:val="110"/>
          <w:sz w:val="24"/>
          <w:szCs w:val="24"/>
        </w:rPr>
        <w:t>framework and its current applications in bioinformatics.</w:t>
      </w:r>
      <w:r w:rsidRPr="00B55226">
        <w:rPr>
          <w:rFonts w:cs="Times New Roman"/>
          <w:spacing w:val="26"/>
          <w:w w:val="110"/>
          <w:sz w:val="24"/>
          <w:szCs w:val="24"/>
        </w:rPr>
        <w:t xml:space="preserve"> </w:t>
      </w:r>
      <w:r w:rsidRPr="00B55226">
        <w:rPr>
          <w:rFonts w:cs="Times New Roman"/>
          <w:i/>
          <w:w w:val="110"/>
          <w:sz w:val="24"/>
          <w:szCs w:val="24"/>
        </w:rPr>
        <w:t>BMC</w:t>
      </w:r>
      <w:r w:rsidRPr="00B55226">
        <w:rPr>
          <w:rFonts w:cs="Times New Roman"/>
          <w:i/>
          <w:w w:val="103"/>
          <w:sz w:val="24"/>
          <w:szCs w:val="24"/>
        </w:rPr>
        <w:t xml:space="preserve"> </w:t>
      </w:r>
      <w:r w:rsidRPr="00B55226">
        <w:rPr>
          <w:rFonts w:cs="Times New Roman"/>
          <w:i/>
          <w:sz w:val="24"/>
          <w:szCs w:val="24"/>
        </w:rPr>
        <w:t>bioinformatics</w:t>
      </w:r>
      <w:r w:rsidRPr="00B55226">
        <w:rPr>
          <w:rFonts w:cs="Times New Roman"/>
          <w:sz w:val="24"/>
          <w:szCs w:val="24"/>
        </w:rPr>
        <w:t>,  11(12):S1,</w:t>
      </w:r>
      <w:r w:rsidRPr="00B55226">
        <w:rPr>
          <w:rFonts w:cs="Times New Roman"/>
          <w:spacing w:val="21"/>
          <w:sz w:val="24"/>
          <w:szCs w:val="24"/>
        </w:rPr>
        <w:t xml:space="preserve"> </w:t>
      </w:r>
      <w:r w:rsidRPr="00B55226">
        <w:rPr>
          <w:rFonts w:cs="Times New Roman"/>
          <w:sz w:val="24"/>
          <w:szCs w:val="24"/>
        </w:rPr>
        <w:t>2010.</w:t>
      </w:r>
    </w:p>
    <w:p w:rsidR="00EB7D3F" w:rsidRPr="00B55226" w:rsidRDefault="0002436A" w:rsidP="0019483D">
      <w:pPr>
        <w:pStyle w:val="BodyText"/>
        <w:spacing w:before="135" w:line="249" w:lineRule="auto"/>
        <w:ind w:left="1118" w:right="968" w:hanging="1117"/>
        <w:jc w:val="both"/>
        <w:rPr>
          <w:rFonts w:cs="Times New Roman"/>
          <w:sz w:val="24"/>
          <w:szCs w:val="24"/>
        </w:rPr>
      </w:pPr>
      <w:bookmarkStart w:id="33" w:name="_bookmark19"/>
      <w:bookmarkEnd w:id="33"/>
      <w:r w:rsidRPr="00B55226">
        <w:rPr>
          <w:rFonts w:cs="Times New Roman"/>
          <w:w w:val="105"/>
          <w:sz w:val="24"/>
          <w:szCs w:val="24"/>
        </w:rPr>
        <w:t>[WLL</w:t>
      </w:r>
      <w:r w:rsidRPr="00B55226">
        <w:rPr>
          <w:rFonts w:eastAsia="Verdana" w:cs="Times New Roman"/>
          <w:w w:val="105"/>
          <w:position w:val="7"/>
          <w:sz w:val="24"/>
          <w:szCs w:val="24"/>
        </w:rPr>
        <w:t>+</w:t>
      </w:r>
      <w:r w:rsidRPr="00B55226">
        <w:rPr>
          <w:rFonts w:cs="Times New Roman"/>
          <w:w w:val="105"/>
          <w:sz w:val="24"/>
          <w:szCs w:val="24"/>
        </w:rPr>
        <w:t xml:space="preserve">11] </w:t>
      </w:r>
      <w:r w:rsidRPr="00B55226">
        <w:rPr>
          <w:rFonts w:cs="Times New Roman"/>
          <w:spacing w:val="-3"/>
          <w:w w:val="105"/>
          <w:sz w:val="24"/>
          <w:szCs w:val="24"/>
        </w:rPr>
        <w:t xml:space="preserve">Fusheng </w:t>
      </w:r>
      <w:r w:rsidRPr="00B55226">
        <w:rPr>
          <w:rFonts w:cs="Times New Roman"/>
          <w:spacing w:val="-4"/>
          <w:w w:val="105"/>
          <w:sz w:val="24"/>
          <w:szCs w:val="24"/>
        </w:rPr>
        <w:t xml:space="preserve">Wang, </w:t>
      </w:r>
      <w:r w:rsidRPr="00B55226">
        <w:rPr>
          <w:rFonts w:cs="Times New Roman"/>
          <w:w w:val="105"/>
          <w:sz w:val="24"/>
          <w:szCs w:val="24"/>
        </w:rPr>
        <w:t>Rubao Lee, Qiaoling Liu, Abulimiti Aji,</w:t>
      </w:r>
      <w:r w:rsidRPr="00B55226">
        <w:rPr>
          <w:rFonts w:cs="Times New Roman"/>
          <w:spacing w:val="23"/>
          <w:w w:val="105"/>
          <w:sz w:val="24"/>
          <w:szCs w:val="24"/>
        </w:rPr>
        <w:t xml:space="preserve"> </w:t>
      </w:r>
      <w:r w:rsidRPr="00B55226">
        <w:rPr>
          <w:rFonts w:cs="Times New Roman"/>
          <w:w w:val="105"/>
          <w:sz w:val="24"/>
          <w:szCs w:val="24"/>
        </w:rPr>
        <w:t>Xiaodong Zhang, and Joel Saltz. Hadoop-gis: A high performance</w:t>
      </w:r>
      <w:r w:rsidRPr="00B55226">
        <w:rPr>
          <w:rFonts w:cs="Times New Roman"/>
          <w:spacing w:val="48"/>
          <w:w w:val="105"/>
          <w:sz w:val="24"/>
          <w:szCs w:val="24"/>
        </w:rPr>
        <w:t xml:space="preserve"> </w:t>
      </w:r>
      <w:r w:rsidRPr="00B55226">
        <w:rPr>
          <w:rFonts w:cs="Times New Roman"/>
          <w:w w:val="105"/>
          <w:sz w:val="24"/>
          <w:szCs w:val="24"/>
        </w:rPr>
        <w:t>query</w:t>
      </w:r>
      <w:r w:rsidRPr="00B55226">
        <w:rPr>
          <w:rFonts w:cs="Times New Roman"/>
          <w:w w:val="106"/>
          <w:sz w:val="24"/>
          <w:szCs w:val="24"/>
        </w:rPr>
        <w:t xml:space="preserve"> </w:t>
      </w:r>
      <w:r w:rsidRPr="00B55226">
        <w:rPr>
          <w:rFonts w:cs="Times New Roman"/>
          <w:w w:val="105"/>
          <w:sz w:val="24"/>
          <w:szCs w:val="24"/>
        </w:rPr>
        <w:t>system for a</w:t>
      </w:r>
      <w:r w:rsidR="0006357C">
        <w:rPr>
          <w:rFonts w:cs="Times New Roman"/>
          <w:w w:val="105"/>
          <w:sz w:val="24"/>
          <w:szCs w:val="24"/>
        </w:rPr>
        <w:t>nalytical medical imaging with MapR</w:t>
      </w:r>
      <w:r w:rsidRPr="00B55226">
        <w:rPr>
          <w:rFonts w:cs="Times New Roman"/>
          <w:w w:val="105"/>
          <w:sz w:val="24"/>
          <w:szCs w:val="24"/>
        </w:rPr>
        <w:t>educe.</w:t>
      </w:r>
      <w:r w:rsidRPr="00B55226">
        <w:rPr>
          <w:rFonts w:cs="Times New Roman"/>
          <w:spacing w:val="2"/>
          <w:w w:val="105"/>
          <w:sz w:val="24"/>
          <w:szCs w:val="24"/>
        </w:rPr>
        <w:t xml:space="preserve"> </w:t>
      </w:r>
      <w:r w:rsidRPr="00B55226">
        <w:rPr>
          <w:rFonts w:eastAsia="Arial" w:cs="Times New Roman"/>
          <w:i/>
          <w:w w:val="105"/>
          <w:sz w:val="24"/>
          <w:szCs w:val="24"/>
        </w:rPr>
        <w:t>Atlanta–</w:t>
      </w:r>
      <w:r w:rsidRPr="00B55226">
        <w:rPr>
          <w:rFonts w:eastAsia="Arial" w:cs="Times New Roman"/>
          <w:i/>
          <w:sz w:val="24"/>
          <w:szCs w:val="24"/>
        </w:rPr>
        <w:t xml:space="preserve"> </w:t>
      </w:r>
      <w:r w:rsidRPr="00B55226">
        <w:rPr>
          <w:rFonts w:eastAsia="Arial" w:cs="Times New Roman"/>
          <w:i/>
          <w:w w:val="105"/>
          <w:sz w:val="24"/>
          <w:szCs w:val="24"/>
        </w:rPr>
        <w:t>USA:</w:t>
      </w:r>
      <w:r w:rsidRPr="00B55226">
        <w:rPr>
          <w:rFonts w:eastAsia="Arial" w:cs="Times New Roman"/>
          <w:i/>
          <w:spacing w:val="-13"/>
          <w:w w:val="105"/>
          <w:sz w:val="24"/>
          <w:szCs w:val="24"/>
        </w:rPr>
        <w:t xml:space="preserve"> </w:t>
      </w:r>
      <w:r w:rsidRPr="00B55226">
        <w:rPr>
          <w:rFonts w:eastAsia="Arial" w:cs="Times New Roman"/>
          <w:i/>
          <w:spacing w:val="-5"/>
          <w:w w:val="105"/>
          <w:sz w:val="24"/>
          <w:szCs w:val="24"/>
        </w:rPr>
        <w:t>Technical</w:t>
      </w:r>
      <w:r w:rsidRPr="00B55226">
        <w:rPr>
          <w:rFonts w:eastAsia="Arial" w:cs="Times New Roman"/>
          <w:i/>
          <w:spacing w:val="-13"/>
          <w:w w:val="105"/>
          <w:sz w:val="24"/>
          <w:szCs w:val="24"/>
        </w:rPr>
        <w:t xml:space="preserve"> </w:t>
      </w:r>
      <w:r w:rsidRPr="00B55226">
        <w:rPr>
          <w:rFonts w:eastAsia="Arial" w:cs="Times New Roman"/>
          <w:i/>
          <w:spacing w:val="-4"/>
          <w:w w:val="105"/>
          <w:sz w:val="24"/>
          <w:szCs w:val="24"/>
        </w:rPr>
        <w:t>report,</w:t>
      </w:r>
      <w:r w:rsidRPr="00B55226">
        <w:rPr>
          <w:rFonts w:eastAsia="Arial" w:cs="Times New Roman"/>
          <w:i/>
          <w:spacing w:val="-12"/>
          <w:w w:val="105"/>
          <w:sz w:val="24"/>
          <w:szCs w:val="24"/>
        </w:rPr>
        <w:t xml:space="preserve"> </w:t>
      </w:r>
      <w:r w:rsidRPr="00B55226">
        <w:rPr>
          <w:rFonts w:eastAsia="Arial" w:cs="Times New Roman"/>
          <w:i/>
          <w:w w:val="105"/>
          <w:sz w:val="24"/>
          <w:szCs w:val="24"/>
        </w:rPr>
        <w:t>Emory</w:t>
      </w:r>
      <w:r w:rsidRPr="00B55226">
        <w:rPr>
          <w:rFonts w:eastAsia="Arial" w:cs="Times New Roman"/>
          <w:i/>
          <w:spacing w:val="-12"/>
          <w:w w:val="105"/>
          <w:sz w:val="24"/>
          <w:szCs w:val="24"/>
        </w:rPr>
        <w:t xml:space="preserve"> </w:t>
      </w:r>
      <w:r w:rsidRPr="00B55226">
        <w:rPr>
          <w:rFonts w:eastAsia="Arial" w:cs="Times New Roman"/>
          <w:i/>
          <w:w w:val="105"/>
          <w:sz w:val="24"/>
          <w:szCs w:val="24"/>
        </w:rPr>
        <w:t>University</w:t>
      </w:r>
      <w:r w:rsidRPr="00B55226">
        <w:rPr>
          <w:rFonts w:cs="Times New Roman"/>
          <w:w w:val="105"/>
          <w:sz w:val="24"/>
          <w:szCs w:val="24"/>
        </w:rPr>
        <w:t>,</w:t>
      </w:r>
      <w:r w:rsidRPr="00B55226">
        <w:rPr>
          <w:rFonts w:cs="Times New Roman"/>
          <w:spacing w:val="-10"/>
          <w:w w:val="105"/>
          <w:sz w:val="24"/>
          <w:szCs w:val="24"/>
        </w:rPr>
        <w:t xml:space="preserve"> </w:t>
      </w:r>
      <w:r w:rsidRPr="00B55226">
        <w:rPr>
          <w:rFonts w:cs="Times New Roman"/>
          <w:w w:val="105"/>
          <w:sz w:val="24"/>
          <w:szCs w:val="24"/>
        </w:rPr>
        <w:t>pages</w:t>
      </w:r>
      <w:r w:rsidRPr="00B55226">
        <w:rPr>
          <w:rFonts w:cs="Times New Roman"/>
          <w:spacing w:val="-10"/>
          <w:w w:val="105"/>
          <w:sz w:val="24"/>
          <w:szCs w:val="24"/>
        </w:rPr>
        <w:t xml:space="preserve"> </w:t>
      </w:r>
      <w:r w:rsidRPr="00B55226">
        <w:rPr>
          <w:rFonts w:cs="Times New Roman"/>
          <w:w w:val="105"/>
          <w:sz w:val="24"/>
          <w:szCs w:val="24"/>
        </w:rPr>
        <w:t>1–13,</w:t>
      </w:r>
      <w:r w:rsidRPr="00B55226">
        <w:rPr>
          <w:rFonts w:cs="Times New Roman"/>
          <w:spacing w:val="-10"/>
          <w:w w:val="105"/>
          <w:sz w:val="24"/>
          <w:szCs w:val="24"/>
        </w:rPr>
        <w:t xml:space="preserve"> </w:t>
      </w:r>
      <w:r w:rsidRPr="00B55226">
        <w:rPr>
          <w:rFonts w:cs="Times New Roman"/>
          <w:w w:val="105"/>
          <w:sz w:val="24"/>
          <w:szCs w:val="24"/>
        </w:rPr>
        <w:t>2011.</w:t>
      </w:r>
    </w:p>
    <w:p w:rsidR="00EB7D3F" w:rsidRPr="00B55226" w:rsidRDefault="00EB7D3F" w:rsidP="0019483D">
      <w:pPr>
        <w:spacing w:before="4"/>
        <w:rPr>
          <w:rFonts w:ascii="Times New Roman" w:eastAsia="Times New Roman" w:hAnsi="Times New Roman" w:cs="Times New Roman"/>
          <w:sz w:val="24"/>
          <w:szCs w:val="24"/>
        </w:rPr>
      </w:pPr>
    </w:p>
    <w:p w:rsidR="00EB7D3F" w:rsidRDefault="0002436A" w:rsidP="0019483D">
      <w:pPr>
        <w:pStyle w:val="BodyText"/>
        <w:spacing w:line="249" w:lineRule="auto"/>
        <w:ind w:left="1" w:right="968"/>
        <w:jc w:val="both"/>
        <w:rPr>
          <w:rFonts w:cs="Times New Roman"/>
          <w:w w:val="110"/>
          <w:sz w:val="24"/>
          <w:szCs w:val="24"/>
        </w:rPr>
      </w:pPr>
      <w:r w:rsidRPr="00B55226">
        <w:rPr>
          <w:rFonts w:cs="Times New Roman"/>
          <w:w w:val="110"/>
          <w:sz w:val="24"/>
          <w:szCs w:val="24"/>
        </w:rPr>
        <w:lastRenderedPageBreak/>
        <w:t>Cattaneo</w:t>
      </w:r>
      <w:r w:rsidRPr="00B55226">
        <w:rPr>
          <w:rFonts w:cs="Times New Roman"/>
          <w:spacing w:val="-15"/>
          <w:w w:val="110"/>
          <w:sz w:val="24"/>
          <w:szCs w:val="24"/>
        </w:rPr>
        <w:t xml:space="preserve"> </w:t>
      </w:r>
      <w:r w:rsidRPr="00B55226">
        <w:rPr>
          <w:rFonts w:cs="Times New Roman"/>
          <w:w w:val="110"/>
          <w:sz w:val="24"/>
          <w:szCs w:val="24"/>
        </w:rPr>
        <w:t>G.</w:t>
      </w:r>
      <w:r w:rsidRPr="00B55226">
        <w:rPr>
          <w:rFonts w:cs="Times New Roman"/>
          <w:spacing w:val="-15"/>
          <w:w w:val="110"/>
          <w:sz w:val="24"/>
          <w:szCs w:val="24"/>
        </w:rPr>
        <w:t xml:space="preserve"> </w:t>
      </w:r>
      <w:r w:rsidRPr="00B55226">
        <w:rPr>
          <w:rFonts w:cs="Times New Roman"/>
          <w:w w:val="110"/>
          <w:sz w:val="24"/>
          <w:szCs w:val="24"/>
        </w:rPr>
        <w:t>et</w:t>
      </w:r>
      <w:r w:rsidRPr="00B55226">
        <w:rPr>
          <w:rFonts w:cs="Times New Roman"/>
          <w:spacing w:val="-15"/>
          <w:w w:val="110"/>
          <w:sz w:val="24"/>
          <w:szCs w:val="24"/>
        </w:rPr>
        <w:t xml:space="preserve"> </w:t>
      </w:r>
      <w:r w:rsidRPr="00B55226">
        <w:rPr>
          <w:rFonts w:cs="Times New Roman"/>
          <w:w w:val="110"/>
          <w:sz w:val="24"/>
          <w:szCs w:val="24"/>
        </w:rPr>
        <w:t>al.</w:t>
      </w:r>
      <w:r w:rsidRPr="00B55226">
        <w:rPr>
          <w:rFonts w:cs="Times New Roman"/>
          <w:spacing w:val="8"/>
          <w:w w:val="110"/>
          <w:sz w:val="24"/>
          <w:szCs w:val="24"/>
        </w:rPr>
        <w:t xml:space="preserve"> </w:t>
      </w:r>
      <w:r w:rsidRPr="00B55226">
        <w:rPr>
          <w:rFonts w:cs="Times New Roman"/>
          <w:w w:val="110"/>
          <w:sz w:val="24"/>
          <w:szCs w:val="24"/>
        </w:rPr>
        <w:t>(2016b).</w:t>
      </w:r>
      <w:r w:rsidRPr="00B55226">
        <w:rPr>
          <w:rFonts w:cs="Times New Roman"/>
          <w:spacing w:val="6"/>
          <w:w w:val="110"/>
          <w:sz w:val="24"/>
          <w:szCs w:val="24"/>
        </w:rPr>
        <w:t xml:space="preserve"> </w:t>
      </w:r>
      <w:r w:rsidRPr="00B55226">
        <w:rPr>
          <w:rFonts w:cs="Times New Roman"/>
          <w:w w:val="110"/>
          <w:sz w:val="24"/>
          <w:szCs w:val="24"/>
        </w:rPr>
        <w:t>MapReduce</w:t>
      </w:r>
      <w:r w:rsidRPr="00B55226">
        <w:rPr>
          <w:rFonts w:cs="Times New Roman"/>
          <w:spacing w:val="-15"/>
          <w:w w:val="110"/>
          <w:sz w:val="24"/>
          <w:szCs w:val="24"/>
        </w:rPr>
        <w:t xml:space="preserve"> </w:t>
      </w:r>
      <w:r w:rsidRPr="00B55226">
        <w:rPr>
          <w:rFonts w:cs="Times New Roman"/>
          <w:w w:val="110"/>
          <w:sz w:val="24"/>
          <w:szCs w:val="24"/>
        </w:rPr>
        <w:t>in</w:t>
      </w:r>
      <w:r w:rsidRPr="00B55226">
        <w:rPr>
          <w:rFonts w:cs="Times New Roman"/>
          <w:spacing w:val="-15"/>
          <w:w w:val="110"/>
          <w:sz w:val="24"/>
          <w:szCs w:val="24"/>
        </w:rPr>
        <w:t xml:space="preserve"> </w:t>
      </w:r>
      <w:r w:rsidRPr="00B55226">
        <w:rPr>
          <w:rFonts w:cs="Times New Roman"/>
          <w:w w:val="110"/>
          <w:sz w:val="24"/>
          <w:szCs w:val="24"/>
        </w:rPr>
        <w:t>Computational</w:t>
      </w:r>
      <w:r w:rsidRPr="00B55226">
        <w:rPr>
          <w:rFonts w:cs="Times New Roman"/>
          <w:spacing w:val="-15"/>
          <w:w w:val="110"/>
          <w:sz w:val="24"/>
          <w:szCs w:val="24"/>
        </w:rPr>
        <w:t xml:space="preserve"> </w:t>
      </w:r>
      <w:r w:rsidRPr="00B55226">
        <w:rPr>
          <w:rFonts w:cs="Times New Roman"/>
          <w:w w:val="110"/>
          <w:sz w:val="24"/>
          <w:szCs w:val="24"/>
        </w:rPr>
        <w:t>Biology</w:t>
      </w:r>
      <w:r w:rsidRPr="00B55226">
        <w:rPr>
          <w:rFonts w:cs="Times New Roman"/>
          <w:spacing w:val="26"/>
          <w:w w:val="110"/>
          <w:sz w:val="24"/>
          <w:szCs w:val="24"/>
        </w:rPr>
        <w:t xml:space="preserve"> </w:t>
      </w:r>
      <w:r w:rsidRPr="00B55226">
        <w:rPr>
          <w:rFonts w:cs="Times New Roman"/>
          <w:w w:val="110"/>
          <w:sz w:val="24"/>
          <w:szCs w:val="24"/>
        </w:rPr>
        <w:t>A</w:t>
      </w:r>
      <w:r w:rsidRPr="00B55226">
        <w:rPr>
          <w:rFonts w:cs="Times New Roman"/>
          <w:spacing w:val="-15"/>
          <w:w w:val="110"/>
          <w:sz w:val="24"/>
          <w:szCs w:val="24"/>
        </w:rPr>
        <w:t xml:space="preserve"> </w:t>
      </w:r>
      <w:r w:rsidRPr="00B55226">
        <w:rPr>
          <w:rFonts w:cs="Times New Roman"/>
          <w:w w:val="110"/>
          <w:sz w:val="24"/>
          <w:szCs w:val="24"/>
        </w:rPr>
        <w:t>Synopsis.</w:t>
      </w:r>
      <w:r w:rsidRPr="00B55226">
        <w:rPr>
          <w:rFonts w:cs="Times New Roman"/>
          <w:w w:val="104"/>
          <w:sz w:val="24"/>
          <w:szCs w:val="24"/>
        </w:rPr>
        <w:t xml:space="preserve"> </w:t>
      </w:r>
      <w:r w:rsidRPr="00B55226">
        <w:rPr>
          <w:rFonts w:cs="Times New Roman"/>
          <w:w w:val="110"/>
          <w:sz w:val="24"/>
          <w:szCs w:val="24"/>
        </w:rPr>
        <w:t>In</w:t>
      </w:r>
      <w:r w:rsidRPr="00B55226">
        <w:rPr>
          <w:rFonts w:cs="Times New Roman"/>
          <w:spacing w:val="-16"/>
          <w:w w:val="110"/>
          <w:sz w:val="24"/>
          <w:szCs w:val="24"/>
        </w:rPr>
        <w:t xml:space="preserve"> </w:t>
      </w:r>
      <w:r w:rsidRPr="00B55226">
        <w:rPr>
          <w:rFonts w:cs="Times New Roman"/>
          <w:w w:val="110"/>
          <w:sz w:val="24"/>
          <w:szCs w:val="24"/>
        </w:rPr>
        <w:t>Proceedings</w:t>
      </w:r>
      <w:r w:rsidRPr="00B55226">
        <w:rPr>
          <w:rFonts w:cs="Times New Roman"/>
          <w:spacing w:val="-16"/>
          <w:w w:val="110"/>
          <w:sz w:val="24"/>
          <w:szCs w:val="24"/>
        </w:rPr>
        <w:t xml:space="preserve"> </w:t>
      </w:r>
      <w:r w:rsidRPr="00B55226">
        <w:rPr>
          <w:rFonts w:cs="Times New Roman"/>
          <w:w w:val="110"/>
          <w:sz w:val="24"/>
          <w:szCs w:val="24"/>
        </w:rPr>
        <w:t>of</w:t>
      </w:r>
      <w:r w:rsidRPr="00B55226">
        <w:rPr>
          <w:rFonts w:cs="Times New Roman"/>
          <w:spacing w:val="-16"/>
          <w:w w:val="110"/>
          <w:sz w:val="24"/>
          <w:szCs w:val="24"/>
        </w:rPr>
        <w:t xml:space="preserve"> </w:t>
      </w:r>
      <w:r w:rsidRPr="00B55226">
        <w:rPr>
          <w:rFonts w:cs="Times New Roman"/>
          <w:w w:val="110"/>
          <w:sz w:val="24"/>
          <w:szCs w:val="24"/>
        </w:rPr>
        <w:t>the</w:t>
      </w:r>
      <w:r w:rsidRPr="00B55226">
        <w:rPr>
          <w:rFonts w:cs="Times New Roman"/>
          <w:spacing w:val="-16"/>
          <w:w w:val="110"/>
          <w:sz w:val="24"/>
          <w:szCs w:val="24"/>
        </w:rPr>
        <w:t xml:space="preserve"> </w:t>
      </w:r>
      <w:r w:rsidRPr="00B55226">
        <w:rPr>
          <w:rFonts w:cs="Times New Roman"/>
          <w:w w:val="110"/>
          <w:sz w:val="24"/>
          <w:szCs w:val="24"/>
        </w:rPr>
        <w:t>11th</w:t>
      </w:r>
      <w:r w:rsidRPr="00B55226">
        <w:rPr>
          <w:rFonts w:cs="Times New Roman"/>
          <w:spacing w:val="-16"/>
          <w:w w:val="110"/>
          <w:sz w:val="24"/>
          <w:szCs w:val="24"/>
        </w:rPr>
        <w:t xml:space="preserve"> </w:t>
      </w:r>
      <w:r w:rsidRPr="00B55226">
        <w:rPr>
          <w:rFonts w:cs="Times New Roman"/>
          <w:w w:val="110"/>
          <w:sz w:val="24"/>
          <w:szCs w:val="24"/>
        </w:rPr>
        <w:t>Italian</w:t>
      </w:r>
      <w:r w:rsidRPr="00B55226">
        <w:rPr>
          <w:rFonts w:cs="Times New Roman"/>
          <w:spacing w:val="-16"/>
          <w:w w:val="110"/>
          <w:sz w:val="24"/>
          <w:szCs w:val="24"/>
        </w:rPr>
        <w:t xml:space="preserve"> </w:t>
      </w:r>
      <w:r w:rsidRPr="00B55226">
        <w:rPr>
          <w:rFonts w:cs="Times New Roman"/>
          <w:w w:val="110"/>
          <w:sz w:val="24"/>
          <w:szCs w:val="24"/>
        </w:rPr>
        <w:t>Workshop</w:t>
      </w:r>
      <w:r w:rsidRPr="00B55226">
        <w:rPr>
          <w:rFonts w:cs="Times New Roman"/>
          <w:spacing w:val="-16"/>
          <w:w w:val="110"/>
          <w:sz w:val="24"/>
          <w:szCs w:val="24"/>
        </w:rPr>
        <w:t xml:space="preserve"> </w:t>
      </w:r>
      <w:r w:rsidRPr="00B55226">
        <w:rPr>
          <w:rFonts w:cs="Times New Roman"/>
          <w:w w:val="110"/>
          <w:sz w:val="24"/>
          <w:szCs w:val="24"/>
        </w:rPr>
        <w:t>on</w:t>
      </w:r>
      <w:r w:rsidRPr="00B55226">
        <w:rPr>
          <w:rFonts w:cs="Times New Roman"/>
          <w:spacing w:val="-16"/>
          <w:w w:val="110"/>
          <w:sz w:val="24"/>
          <w:szCs w:val="24"/>
        </w:rPr>
        <w:t xml:space="preserve"> </w:t>
      </w:r>
      <w:r w:rsidRPr="00B55226">
        <w:rPr>
          <w:rFonts w:cs="Times New Roman"/>
          <w:w w:val="110"/>
          <w:sz w:val="24"/>
          <w:szCs w:val="24"/>
        </w:rPr>
        <w:t>Artificial</w:t>
      </w:r>
      <w:r w:rsidRPr="00B55226">
        <w:rPr>
          <w:rFonts w:cs="Times New Roman"/>
          <w:spacing w:val="-16"/>
          <w:w w:val="110"/>
          <w:sz w:val="24"/>
          <w:szCs w:val="24"/>
        </w:rPr>
        <w:t xml:space="preserve"> </w:t>
      </w:r>
      <w:r w:rsidRPr="00B55226">
        <w:rPr>
          <w:rFonts w:cs="Times New Roman"/>
          <w:w w:val="110"/>
          <w:sz w:val="24"/>
          <w:szCs w:val="24"/>
        </w:rPr>
        <w:t>Life</w:t>
      </w:r>
      <w:r w:rsidRPr="00B55226">
        <w:rPr>
          <w:rFonts w:cs="Times New Roman"/>
          <w:spacing w:val="-16"/>
          <w:w w:val="110"/>
          <w:sz w:val="24"/>
          <w:szCs w:val="24"/>
        </w:rPr>
        <w:t xml:space="preserve"> </w:t>
      </w:r>
      <w:r w:rsidRPr="00B55226">
        <w:rPr>
          <w:rFonts w:cs="Times New Roman"/>
          <w:w w:val="110"/>
          <w:sz w:val="24"/>
          <w:szCs w:val="24"/>
        </w:rPr>
        <w:t>and</w:t>
      </w:r>
      <w:r w:rsidRPr="00B55226">
        <w:rPr>
          <w:rFonts w:cs="Times New Roman"/>
          <w:spacing w:val="-16"/>
          <w:w w:val="110"/>
          <w:sz w:val="24"/>
          <w:szCs w:val="24"/>
        </w:rPr>
        <w:t xml:space="preserve"> </w:t>
      </w:r>
      <w:r w:rsidRPr="00B55226">
        <w:rPr>
          <w:rFonts w:cs="Times New Roman"/>
          <w:w w:val="110"/>
          <w:sz w:val="24"/>
          <w:szCs w:val="24"/>
        </w:rPr>
        <w:t>Evolutionary</w:t>
      </w:r>
      <w:r w:rsidRPr="00B55226">
        <w:rPr>
          <w:rFonts w:cs="Times New Roman"/>
          <w:w w:val="108"/>
          <w:sz w:val="24"/>
          <w:szCs w:val="24"/>
        </w:rPr>
        <w:t xml:space="preserve"> </w:t>
      </w:r>
      <w:r w:rsidRPr="00B55226">
        <w:rPr>
          <w:rFonts w:cs="Times New Roman"/>
          <w:w w:val="110"/>
          <w:sz w:val="24"/>
          <w:szCs w:val="24"/>
        </w:rPr>
        <w:t>Computation.</w:t>
      </w:r>
      <w:r w:rsidRPr="00B55226">
        <w:rPr>
          <w:rFonts w:cs="Times New Roman"/>
          <w:spacing w:val="9"/>
          <w:w w:val="110"/>
          <w:sz w:val="24"/>
          <w:szCs w:val="24"/>
        </w:rPr>
        <w:t xml:space="preserve"> </w:t>
      </w:r>
      <w:r w:rsidRPr="00B55226">
        <w:rPr>
          <w:rFonts w:cs="Times New Roman"/>
          <w:w w:val="110"/>
          <w:sz w:val="24"/>
          <w:szCs w:val="24"/>
        </w:rPr>
        <w:t>Springer.</w:t>
      </w:r>
    </w:p>
    <w:p w:rsidR="00842451" w:rsidRDefault="00842451" w:rsidP="0019483D">
      <w:pPr>
        <w:pStyle w:val="BodyText"/>
        <w:spacing w:line="249" w:lineRule="auto"/>
        <w:ind w:left="1" w:right="968"/>
        <w:jc w:val="both"/>
        <w:rPr>
          <w:rFonts w:cs="Times New Roman"/>
          <w:w w:val="110"/>
          <w:sz w:val="24"/>
          <w:szCs w:val="24"/>
        </w:rPr>
      </w:pPr>
    </w:p>
    <w:p w:rsidR="000A46C9" w:rsidRPr="000A46C9" w:rsidRDefault="00842451" w:rsidP="000A46C9">
      <w:pPr>
        <w:rPr>
          <w:rFonts w:ascii="Times New Roman" w:eastAsia="Times New Roman" w:hAnsi="Times New Roman" w:cs="Times New Roman"/>
          <w:sz w:val="24"/>
          <w:szCs w:val="24"/>
        </w:rPr>
      </w:pPr>
      <w:r>
        <w:rPr>
          <w:rFonts w:cs="Times New Roman"/>
          <w:w w:val="110"/>
          <w:sz w:val="24"/>
          <w:szCs w:val="24"/>
        </w:rPr>
        <w:t>[1]</w:t>
      </w:r>
      <w:r>
        <w:rPr>
          <w:rFonts w:cs="Times New Roman"/>
          <w:w w:val="110"/>
          <w:sz w:val="24"/>
          <w:szCs w:val="24"/>
        </w:rPr>
        <w:tab/>
      </w:r>
      <w:r w:rsidRPr="000A46C9">
        <w:rPr>
          <w:rFonts w:ascii="Times New Roman" w:hAnsi="Times New Roman" w:cs="Times New Roman"/>
          <w:w w:val="110"/>
          <w:sz w:val="24"/>
          <w:szCs w:val="24"/>
        </w:rPr>
        <w:t xml:space="preserve">Siegel, R., Bar-Cohen, Y, </w:t>
      </w:r>
      <w:r w:rsidR="000A46C9" w:rsidRPr="000A46C9">
        <w:rPr>
          <w:rFonts w:ascii="Times New Roman" w:hAnsi="Times New Roman" w:cs="Times New Roman"/>
          <w:w w:val="110"/>
          <w:sz w:val="24"/>
          <w:szCs w:val="24"/>
        </w:rPr>
        <w:t>Grandia. 1997. Noninvasive Medical Diagnostics &amp; Treatment Using Ultrasonics</w:t>
      </w:r>
      <w:r w:rsidR="000A46C9">
        <w:rPr>
          <w:rFonts w:ascii="Times New Roman" w:hAnsi="Times New Roman" w:cs="Times New Roman"/>
          <w:w w:val="110"/>
          <w:sz w:val="24"/>
          <w:szCs w:val="24"/>
        </w:rPr>
        <w:t>.</w:t>
      </w:r>
      <w:r w:rsidR="000A46C9" w:rsidRPr="000A46C9">
        <w:rPr>
          <w:rFonts w:ascii="Times New Roman" w:hAnsi="Times New Roman" w:cs="Times New Roman"/>
          <w:w w:val="110"/>
          <w:sz w:val="24"/>
          <w:szCs w:val="24"/>
        </w:rPr>
        <w:t xml:space="preserve"> in Proceedings of </w:t>
      </w:r>
      <w:r w:rsidR="000A46C9" w:rsidRPr="000A46C9">
        <w:rPr>
          <w:rFonts w:ascii="Times New Roman" w:eastAsia="Times New Roman" w:hAnsi="Times New Roman" w:cs="Times New Roman"/>
          <w:sz w:val="24"/>
          <w:szCs w:val="24"/>
        </w:rPr>
        <w:t xml:space="preserve">ASNT '98 Spring Conference. </w:t>
      </w:r>
    </w:p>
    <w:p w:rsidR="00842451" w:rsidRDefault="00842451" w:rsidP="0019483D">
      <w:pPr>
        <w:pStyle w:val="BodyText"/>
        <w:spacing w:line="249" w:lineRule="auto"/>
        <w:ind w:left="1" w:right="968"/>
        <w:jc w:val="both"/>
        <w:rPr>
          <w:rFonts w:cs="Times New Roman"/>
          <w:w w:val="110"/>
          <w:sz w:val="24"/>
          <w:szCs w:val="24"/>
        </w:rPr>
      </w:pPr>
    </w:p>
    <w:p w:rsidR="00B911A2" w:rsidRDefault="000A46C9" w:rsidP="00B911A2">
      <w:pPr>
        <w:pStyle w:val="Heading4"/>
        <w:rPr>
          <w:i w:val="0"/>
          <w:color w:val="auto"/>
        </w:rPr>
      </w:pPr>
      <w:r w:rsidRPr="00B911A2">
        <w:rPr>
          <w:rFonts w:cs="Times New Roman"/>
          <w:i w:val="0"/>
          <w:w w:val="110"/>
          <w:sz w:val="24"/>
          <w:szCs w:val="24"/>
        </w:rPr>
        <w:t>[2]</w:t>
      </w:r>
      <w:r w:rsidR="00B911A2" w:rsidRPr="00B911A2">
        <w:rPr>
          <w:rFonts w:cs="Times New Roman"/>
          <w:w w:val="110"/>
          <w:sz w:val="24"/>
          <w:szCs w:val="24"/>
        </w:rPr>
        <w:t xml:space="preserve"> </w:t>
      </w:r>
      <w:r w:rsidR="00B911A2" w:rsidRPr="00B911A2">
        <w:rPr>
          <w:i w:val="0"/>
          <w:color w:val="auto"/>
        </w:rPr>
        <w:t xml:space="preserve">  </w:t>
      </w:r>
      <w:r w:rsidR="00B911A2">
        <w:rPr>
          <w:i w:val="0"/>
          <w:color w:val="auto"/>
        </w:rPr>
        <w:tab/>
      </w:r>
      <w:r w:rsidR="00B911A2" w:rsidRPr="00B911A2">
        <w:rPr>
          <w:i w:val="0"/>
          <w:color w:val="auto"/>
        </w:rPr>
        <w:t xml:space="preserve">Morad K. Nakhleh </w:t>
      </w:r>
      <w:r w:rsidR="00B911A2" w:rsidRPr="00B911A2">
        <w:rPr>
          <w:rFonts w:cs="Times New Roman"/>
          <w:i w:val="0"/>
          <w:color w:val="auto"/>
          <w:w w:val="110"/>
          <w:sz w:val="24"/>
          <w:szCs w:val="24"/>
        </w:rPr>
        <w:t xml:space="preserve">et al. 2017. </w:t>
      </w:r>
      <w:r w:rsidR="00B911A2" w:rsidRPr="00B911A2">
        <w:rPr>
          <w:i w:val="0"/>
          <w:color w:val="auto"/>
        </w:rPr>
        <w:t xml:space="preserve">Diagnosis and Classification of 17 Diseases from 1404 Subjects via Pattern Analysis of Exhaled Molecules. </w:t>
      </w:r>
      <w:r w:rsidR="00B911A2" w:rsidRPr="00B911A2">
        <w:rPr>
          <w:rStyle w:val="HTMLCite"/>
          <w:i/>
          <w:color w:val="auto"/>
        </w:rPr>
        <w:t>ACS Nano</w:t>
      </w:r>
      <w:r w:rsidR="00B911A2" w:rsidRPr="00B911A2">
        <w:rPr>
          <w:i w:val="0"/>
          <w:color w:val="auto"/>
        </w:rPr>
        <w:t xml:space="preserve"> </w:t>
      </w:r>
      <w:r w:rsidR="00B911A2" w:rsidRPr="00B911A2">
        <w:rPr>
          <w:rStyle w:val="Strong"/>
          <w:i w:val="0"/>
          <w:color w:val="auto"/>
        </w:rPr>
        <w:t>2017</w:t>
      </w:r>
      <w:r w:rsidR="00B911A2" w:rsidRPr="00B911A2">
        <w:rPr>
          <w:i w:val="0"/>
          <w:color w:val="auto"/>
        </w:rPr>
        <w:t xml:space="preserve"> </w:t>
      </w:r>
      <w:r w:rsidR="00B911A2" w:rsidRPr="00B911A2">
        <w:rPr>
          <w:rStyle w:val="Emphasis"/>
          <w:i/>
          <w:color w:val="auto"/>
        </w:rPr>
        <w:t>11</w:t>
      </w:r>
      <w:r w:rsidR="00B911A2" w:rsidRPr="00B911A2">
        <w:rPr>
          <w:i w:val="0"/>
          <w:color w:val="auto"/>
        </w:rPr>
        <w:t xml:space="preserve"> (1), 112-125 </w:t>
      </w:r>
    </w:p>
    <w:p w:rsidR="00E87E7B" w:rsidRDefault="00E87E7B" w:rsidP="00E87E7B"/>
    <w:p w:rsidR="00E87E7B" w:rsidRPr="00E87E7B" w:rsidRDefault="00E87E7B" w:rsidP="00E87E7B">
      <w:pPr>
        <w:widowControl/>
        <w:contextualSpacing/>
        <w:rPr>
          <w:sz w:val="24"/>
          <w:szCs w:val="24"/>
        </w:rPr>
      </w:pPr>
      <w:r w:rsidRPr="00E87E7B">
        <w:rPr>
          <w:sz w:val="24"/>
          <w:szCs w:val="24"/>
        </w:rPr>
        <w:t>[3</w:t>
      </w:r>
      <w:r>
        <w:rPr>
          <w:sz w:val="24"/>
          <w:szCs w:val="24"/>
        </w:rPr>
        <w:t>a</w:t>
      </w:r>
      <w:r w:rsidRPr="00E87E7B">
        <w:rPr>
          <w:sz w:val="24"/>
          <w:szCs w:val="24"/>
        </w:rPr>
        <w:t xml:space="preserve">]         Levine AG. An Explosion Of Bioinformatics Careers. Science [Internet]. 2014 Jun 13 [cited 2015 Nov 16]; Available from: </w:t>
      </w:r>
      <w:hyperlink r:id="rId15" w:history="1">
        <w:r w:rsidRPr="00E87E7B">
          <w:rPr>
            <w:rStyle w:val="Hyperlink"/>
            <w:sz w:val="24"/>
            <w:szCs w:val="24"/>
          </w:rPr>
          <w:t>http://sciencecareers.sciencemag.org/career_magazine/previous_issues/articles/2014_06_13/science.opms.r1400143</w:t>
        </w:r>
      </w:hyperlink>
    </w:p>
    <w:p w:rsidR="00E87E7B" w:rsidRPr="00E87E7B" w:rsidRDefault="00E87E7B" w:rsidP="00E87E7B">
      <w:pPr>
        <w:widowControl/>
        <w:contextualSpacing/>
        <w:rPr>
          <w:sz w:val="24"/>
          <w:szCs w:val="24"/>
        </w:rPr>
      </w:pPr>
      <w:r>
        <w:t xml:space="preserve">[4a]     </w:t>
      </w:r>
      <w:r w:rsidRPr="00E87E7B">
        <w:rPr>
          <w:sz w:val="24"/>
          <w:szCs w:val="24"/>
        </w:rPr>
        <w:t xml:space="preserve">Columbus, L.  Where Big Data Jobs Will be in 2015. </w:t>
      </w:r>
      <w:r w:rsidRPr="00E87E7B">
        <w:rPr>
          <w:i/>
          <w:sz w:val="24"/>
          <w:szCs w:val="24"/>
        </w:rPr>
        <w:t>Forbes Magazine</w:t>
      </w:r>
      <w:r w:rsidRPr="00E87E7B">
        <w:rPr>
          <w:sz w:val="24"/>
          <w:szCs w:val="24"/>
        </w:rPr>
        <w:t xml:space="preserve">. 2014 December. Available from: </w:t>
      </w:r>
      <w:hyperlink r:id="rId16" w:anchor="6b6ff076404a" w:history="1">
        <w:r w:rsidRPr="00E87E7B">
          <w:rPr>
            <w:rStyle w:val="Hyperlink"/>
            <w:sz w:val="24"/>
            <w:szCs w:val="24"/>
          </w:rPr>
          <w:t>http://www.forbes.com/sites/louiscolumbus/2014/12/29/where-big-data-jobs-will-be-in-2015/#6b6ff076404a</w:t>
        </w:r>
      </w:hyperlink>
    </w:p>
    <w:p w:rsidR="00E87E7B" w:rsidRPr="00E87E7B" w:rsidRDefault="00E87E7B" w:rsidP="00E87E7B"/>
    <w:p w:rsidR="000A46C9" w:rsidRDefault="000A46C9" w:rsidP="0019483D">
      <w:pPr>
        <w:pStyle w:val="BodyText"/>
        <w:spacing w:line="249" w:lineRule="auto"/>
        <w:ind w:left="1" w:right="968"/>
        <w:jc w:val="both"/>
        <w:rPr>
          <w:rFonts w:cs="Times New Roman"/>
          <w:w w:val="110"/>
          <w:sz w:val="24"/>
          <w:szCs w:val="24"/>
        </w:rPr>
      </w:pPr>
    </w:p>
    <w:p w:rsidR="00F138F7" w:rsidRPr="000A46C9" w:rsidRDefault="00F138F7" w:rsidP="0019483D">
      <w:pPr>
        <w:pStyle w:val="BodyText"/>
        <w:spacing w:line="249" w:lineRule="auto"/>
        <w:ind w:left="1" w:right="968"/>
        <w:jc w:val="both"/>
        <w:rPr>
          <w:rFonts w:cs="Times New Roman"/>
          <w:sz w:val="24"/>
          <w:szCs w:val="24"/>
        </w:rPr>
      </w:pPr>
      <w:r w:rsidRPr="000A46C9">
        <w:rPr>
          <w:rFonts w:cs="Times New Roman"/>
          <w:w w:val="110"/>
          <w:sz w:val="24"/>
          <w:szCs w:val="24"/>
        </w:rPr>
        <w:t>[3]</w:t>
      </w:r>
      <w:r w:rsidRPr="000A46C9">
        <w:rPr>
          <w:rFonts w:cs="Times New Roman"/>
          <w:w w:val="110"/>
          <w:sz w:val="24"/>
          <w:szCs w:val="24"/>
        </w:rPr>
        <w:tab/>
      </w:r>
      <w:r w:rsidRPr="000A46C9">
        <w:rPr>
          <w:rFonts w:cs="Times New Roman"/>
          <w:sz w:val="24"/>
          <w:szCs w:val="24"/>
        </w:rPr>
        <w:t xml:space="preserve">Rajesh Kalyanam, Rob Campbell, Derrick Kearney, Leif Delgass, Larry Biehl, Lan Zhao, Carolyn Ellis, and Carol Song. 2017. Cloud-enabling a Collaborative Research Platform: The GABBs Story. In </w:t>
      </w:r>
      <w:r w:rsidRPr="000A46C9">
        <w:rPr>
          <w:rStyle w:val="Emphasis"/>
          <w:rFonts w:cs="Times New Roman"/>
          <w:sz w:val="24"/>
          <w:szCs w:val="24"/>
        </w:rPr>
        <w:t>Proceedings of the Practice and Experience in Advanced Research Computing 2017 on Sustainability, Success and Impact</w:t>
      </w:r>
      <w:r w:rsidRPr="000A46C9">
        <w:rPr>
          <w:rFonts w:cs="Times New Roman"/>
          <w:sz w:val="24"/>
          <w:szCs w:val="24"/>
        </w:rPr>
        <w:t xml:space="preserve"> (PEARC17). ACM, New York, NY, USA, Article 23, 8 pages. </w:t>
      </w:r>
    </w:p>
    <w:p w:rsidR="005953F4" w:rsidRPr="000A46C9" w:rsidRDefault="005953F4" w:rsidP="0019483D">
      <w:pPr>
        <w:pStyle w:val="BodyText"/>
        <w:spacing w:line="249" w:lineRule="auto"/>
        <w:ind w:left="1" w:right="968"/>
        <w:jc w:val="both"/>
        <w:rPr>
          <w:rFonts w:cs="Times New Roman"/>
          <w:sz w:val="24"/>
          <w:szCs w:val="24"/>
        </w:rPr>
      </w:pPr>
    </w:p>
    <w:p w:rsidR="00F138F7" w:rsidRDefault="00F138F7" w:rsidP="0019483D">
      <w:pPr>
        <w:pStyle w:val="BodyText"/>
        <w:spacing w:line="249" w:lineRule="auto"/>
        <w:ind w:left="1" w:right="968"/>
        <w:jc w:val="both"/>
        <w:rPr>
          <w:rFonts w:cs="Times New Roman"/>
          <w:sz w:val="24"/>
          <w:szCs w:val="24"/>
        </w:rPr>
      </w:pPr>
      <w:r w:rsidRPr="000A46C9">
        <w:rPr>
          <w:rFonts w:cs="Times New Roman"/>
          <w:sz w:val="24"/>
          <w:szCs w:val="24"/>
        </w:rPr>
        <w:t>[4]</w:t>
      </w:r>
      <w:r w:rsidR="005953F4" w:rsidRPr="000A46C9">
        <w:rPr>
          <w:rFonts w:cs="Times New Roman"/>
          <w:sz w:val="24"/>
          <w:szCs w:val="24"/>
        </w:rPr>
        <w:t xml:space="preserve">   Jason C. Christopher. 2017. Analytics Environments on Demand: Providing Interactive and Scalable Research Computing with Windows. In </w:t>
      </w:r>
      <w:r w:rsidR="005953F4" w:rsidRPr="000A46C9">
        <w:rPr>
          <w:rStyle w:val="Emphasis"/>
          <w:rFonts w:cs="Times New Roman"/>
          <w:sz w:val="24"/>
          <w:szCs w:val="24"/>
        </w:rPr>
        <w:t>Proceedings of the Practice and Experience in Advanced Research Computing 2017 on Sustainability, Success and Impact</w:t>
      </w:r>
      <w:r w:rsidR="005953F4" w:rsidRPr="000A46C9">
        <w:rPr>
          <w:rFonts w:cs="Times New Roman"/>
          <w:sz w:val="24"/>
          <w:szCs w:val="24"/>
        </w:rPr>
        <w:t xml:space="preserve"> (PEARC17). ACM, New York, NY, USA, Article 4, 5 pages.</w:t>
      </w:r>
    </w:p>
    <w:p w:rsidR="00EF2085" w:rsidRDefault="00EF2085" w:rsidP="0019483D">
      <w:pPr>
        <w:pStyle w:val="BodyText"/>
        <w:spacing w:line="249" w:lineRule="auto"/>
        <w:ind w:left="1" w:right="968"/>
        <w:jc w:val="both"/>
        <w:rPr>
          <w:rFonts w:cs="Times New Roman"/>
          <w:sz w:val="24"/>
          <w:szCs w:val="24"/>
        </w:rPr>
      </w:pPr>
    </w:p>
    <w:p w:rsidR="00EF2085" w:rsidRDefault="00EF2085" w:rsidP="0019483D">
      <w:pPr>
        <w:pStyle w:val="BodyText"/>
        <w:spacing w:line="249" w:lineRule="auto"/>
        <w:ind w:left="1" w:right="968"/>
        <w:jc w:val="both"/>
      </w:pPr>
      <w:r>
        <w:rPr>
          <w:rFonts w:cs="Times New Roman"/>
          <w:sz w:val="24"/>
          <w:szCs w:val="24"/>
        </w:rPr>
        <w:t xml:space="preserve">[5]   </w:t>
      </w:r>
      <w:r>
        <w:t xml:space="preserve">Kenneth Fox, William Mongan, and Jeffrey Popyack. 2015. Raspberry HadooPI: A Low-Cost, Hands-On Laboratory in Big Data and Analytics (Abstract Only). In </w:t>
      </w:r>
      <w:r>
        <w:rPr>
          <w:rStyle w:val="Emphasis"/>
        </w:rPr>
        <w:t>Proceedings of the 46th ACM Technical Symposium on Computer Science Education</w:t>
      </w:r>
      <w:r>
        <w:t xml:space="preserve"> (SIGCSE '15). ACM, New York, NY, USA, 687-687.</w:t>
      </w:r>
    </w:p>
    <w:p w:rsidR="00EF2085" w:rsidRDefault="00EF2085" w:rsidP="0019483D">
      <w:pPr>
        <w:pStyle w:val="BodyText"/>
        <w:spacing w:line="249" w:lineRule="auto"/>
        <w:ind w:left="1" w:right="968"/>
        <w:jc w:val="both"/>
      </w:pPr>
    </w:p>
    <w:p w:rsidR="00EF2085" w:rsidRDefault="00EF2085" w:rsidP="0019483D">
      <w:pPr>
        <w:pStyle w:val="BodyText"/>
        <w:spacing w:line="249" w:lineRule="auto"/>
        <w:ind w:left="1" w:right="968"/>
        <w:jc w:val="both"/>
      </w:pPr>
      <w:r>
        <w:t xml:space="preserve">[6]    Jimmy Lin. 2015. Scaling Down Distributed Infrastructure on Wimpy Machines for Personal Web Archiving. In </w:t>
      </w:r>
      <w:r>
        <w:rPr>
          <w:rStyle w:val="Emphasis"/>
        </w:rPr>
        <w:t>Proceedings of the 24th International Conference on World Wide Web</w:t>
      </w:r>
      <w:r>
        <w:t xml:space="preserve"> (WWW '15 Companion). ACM, New York, NY, USA, 1351-1355.</w:t>
      </w:r>
    </w:p>
    <w:p w:rsidR="00EF2085" w:rsidRDefault="00EF2085" w:rsidP="0019483D">
      <w:pPr>
        <w:pStyle w:val="BodyText"/>
        <w:spacing w:line="249" w:lineRule="auto"/>
        <w:ind w:left="1" w:right="968"/>
        <w:jc w:val="both"/>
      </w:pPr>
    </w:p>
    <w:p w:rsidR="00EF2085" w:rsidRPr="000A46C9" w:rsidRDefault="00EF2085" w:rsidP="0019483D">
      <w:pPr>
        <w:pStyle w:val="BodyText"/>
        <w:spacing w:line="249" w:lineRule="auto"/>
        <w:ind w:left="1" w:right="968"/>
        <w:jc w:val="both"/>
        <w:rPr>
          <w:rFonts w:cs="Times New Roman"/>
          <w:sz w:val="24"/>
          <w:szCs w:val="24"/>
        </w:rPr>
      </w:pPr>
      <w:r>
        <w:t xml:space="preserve">[7]     S. Sumathi, R. Poornima, and T. Haripriya. 2016. Implementation of multimodal neonatal identification using Raspberry Pi 2. In </w:t>
      </w:r>
      <w:r>
        <w:rPr>
          <w:rStyle w:val="Emphasis"/>
        </w:rPr>
        <w:t>Proceedings of the 2nd International Conference on Communication and Information Processing</w:t>
      </w:r>
      <w:r>
        <w:t xml:space="preserve"> (ICCIP '16). ACM, New York, NY, USA, 88-92.</w:t>
      </w:r>
    </w:p>
    <w:p w:rsidR="00EB7D3F" w:rsidRDefault="00EB7D3F" w:rsidP="0019483D">
      <w:pPr>
        <w:spacing w:line="249" w:lineRule="auto"/>
        <w:jc w:val="both"/>
        <w:rPr>
          <w:rFonts w:ascii="Times New Roman" w:hAnsi="Times New Roman" w:cs="Times New Roman"/>
          <w:sz w:val="24"/>
          <w:szCs w:val="24"/>
        </w:rPr>
      </w:pPr>
    </w:p>
    <w:p w:rsidR="005953F4" w:rsidRDefault="005C2A37" w:rsidP="0019483D">
      <w:pPr>
        <w:spacing w:line="249" w:lineRule="auto"/>
        <w:jc w:val="both"/>
      </w:pPr>
      <w:r>
        <w:rPr>
          <w:rFonts w:ascii="Times New Roman" w:hAnsi="Times New Roman" w:cs="Times New Roman"/>
          <w:sz w:val="24"/>
          <w:szCs w:val="24"/>
        </w:rPr>
        <w:t xml:space="preserve">[8]  </w:t>
      </w:r>
      <w:r>
        <w:rPr>
          <w:noProof/>
        </w:rPr>
        <w:t xml:space="preserve">  </w:t>
      </w:r>
      <w:r>
        <w:t xml:space="preserve">Jia-kun Li, Le Zhang, and Ming Xiao. 2017. The High Performance Computing Applications for Bioinformatics Research. In </w:t>
      </w:r>
      <w:r>
        <w:rPr>
          <w:rStyle w:val="Emphasis"/>
        </w:rPr>
        <w:t>Proceedings of the 6th International Conference on Bioinformatics and Biomedical Science</w:t>
      </w:r>
      <w:r>
        <w:t xml:space="preserve"> (ICBBS '17). ACM, New York, NY, USA, 70-75. </w:t>
      </w:r>
    </w:p>
    <w:p w:rsidR="005C2A37" w:rsidRDefault="005C2A37" w:rsidP="0019483D">
      <w:pPr>
        <w:spacing w:line="249" w:lineRule="auto"/>
        <w:jc w:val="both"/>
      </w:pPr>
    </w:p>
    <w:p w:rsidR="005C2A37" w:rsidRDefault="005C2A37" w:rsidP="0019483D">
      <w:pPr>
        <w:spacing w:line="249" w:lineRule="auto"/>
        <w:jc w:val="both"/>
      </w:pPr>
      <w:r>
        <w:t xml:space="preserve">[9]     Hamid Mushtaq, Frank Liu, Carlos Costa, Gang Liu, Peter Hofstee, and Zaid Al-Ars. 2017. SparkGA: A Spark Framework for Cost Effective, Fast and Accurate DNA Analysis at Scale. In </w:t>
      </w:r>
      <w:r>
        <w:rPr>
          <w:rStyle w:val="Emphasis"/>
        </w:rPr>
        <w:t>Proceedings of the 8th ACM International Conference on Bioinformatics, Computational Biology,and Health Informatics</w:t>
      </w:r>
      <w:r>
        <w:t xml:space="preserve"> (ACM-BCB '17). ACM, New York, NY, USA, 148-157</w:t>
      </w:r>
    </w:p>
    <w:p w:rsidR="00777006" w:rsidRDefault="00777006" w:rsidP="0019483D">
      <w:pPr>
        <w:spacing w:line="249" w:lineRule="auto"/>
        <w:jc w:val="both"/>
      </w:pPr>
    </w:p>
    <w:p w:rsidR="00777006" w:rsidRDefault="00777006" w:rsidP="0019483D">
      <w:pPr>
        <w:spacing w:line="249" w:lineRule="auto"/>
        <w:jc w:val="both"/>
      </w:pPr>
      <w:r>
        <w:t xml:space="preserve">[10]   Urmi Bhayani and John A. Springer. 2015. Toward an analytical framework for proteomics software. In </w:t>
      </w:r>
      <w:r>
        <w:rPr>
          <w:rStyle w:val="Emphasis"/>
        </w:rPr>
        <w:t>Proceedings of the 6th ACM Conference on Bioinformatics, Computational Biology and Health Informatics</w:t>
      </w:r>
      <w:r>
        <w:t xml:space="preserve"> (BCB '15). ACM, New York, NY, USA, 582-588.</w:t>
      </w:r>
    </w:p>
    <w:p w:rsidR="00D65CF6" w:rsidRDefault="00D65CF6" w:rsidP="0019483D">
      <w:pPr>
        <w:spacing w:line="249" w:lineRule="auto"/>
        <w:jc w:val="both"/>
      </w:pPr>
    </w:p>
    <w:p w:rsidR="00D65CF6" w:rsidRDefault="00680AEE" w:rsidP="0019483D">
      <w:pPr>
        <w:spacing w:line="249" w:lineRule="auto"/>
        <w:jc w:val="both"/>
        <w:rPr>
          <w:rFonts w:ascii="Times New Roman" w:hAnsi="Times New Roman" w:cs="Times New Roman"/>
          <w:sz w:val="24"/>
          <w:szCs w:val="24"/>
        </w:rPr>
      </w:pPr>
      <w:r>
        <w:t>[11</w:t>
      </w:r>
      <w:r w:rsidR="00D65CF6">
        <w:t>]</w:t>
      </w:r>
      <w:r>
        <w:t xml:space="preserve">      Slagel, J., Mendoza, L., Shteynberg, D., Deutsch, E. W., &amp; Moritz, R. L. (2015). Processing Shotgun Proteomics Data on the Amazon Cloud with the Trans-Proteomic Pipeline. </w:t>
      </w:r>
      <w:r>
        <w:rPr>
          <w:i/>
          <w:iCs/>
        </w:rPr>
        <w:t>Molecular &amp; Cellular Proteomics : MCP</w:t>
      </w:r>
      <w:r>
        <w:t xml:space="preserve">, </w:t>
      </w:r>
      <w:r>
        <w:rPr>
          <w:i/>
          <w:iCs/>
        </w:rPr>
        <w:t>14</w:t>
      </w:r>
      <w:r>
        <w:t>(2), 399–404. http://doi.org/10.1074/mcp.O114.043380</w:t>
      </w:r>
    </w:p>
    <w:p w:rsidR="00EB7D3F" w:rsidRPr="00B55226" w:rsidRDefault="005953F4" w:rsidP="005C2A37">
      <w:pPr>
        <w:spacing w:line="249" w:lineRule="auto"/>
        <w:jc w:val="both"/>
        <w:rPr>
          <w:rFonts w:ascii="Times New Roman" w:eastAsia="Times New Roman" w:hAnsi="Times New Roman" w:cs="Times New Roman"/>
          <w:sz w:val="20"/>
          <w:szCs w:val="20"/>
        </w:rPr>
      </w:pPr>
      <w:r>
        <w:rPr>
          <w:rFonts w:ascii="Times New Roman" w:hAnsi="Times New Roman" w:cs="Times New Roman"/>
          <w:sz w:val="24"/>
          <w:szCs w:val="24"/>
        </w:rPr>
        <w:tab/>
      </w:r>
      <w:r>
        <w:t xml:space="preserve"> </w:t>
      </w:r>
    </w:p>
    <w:p w:rsidR="00EB7D3F" w:rsidRDefault="00EB7D3F" w:rsidP="0019483D">
      <w:pPr>
        <w:rPr>
          <w:rFonts w:ascii="Times New Roman" w:eastAsia="Times New Roman" w:hAnsi="Times New Roman" w:cs="Times New Roman"/>
          <w:sz w:val="20"/>
          <w:szCs w:val="20"/>
        </w:rPr>
      </w:pPr>
    </w:p>
    <w:p w:rsidR="00834931" w:rsidRDefault="00834931" w:rsidP="0019483D">
      <w:r>
        <w:rPr>
          <w:rFonts w:ascii="Times New Roman" w:eastAsia="Times New Roman" w:hAnsi="Times New Roman" w:cs="Times New Roman"/>
          <w:sz w:val="20"/>
          <w:szCs w:val="20"/>
        </w:rPr>
        <w:t xml:space="preserve">[12]    </w:t>
      </w:r>
      <w:r>
        <w:t xml:space="preserve">Taylor, R. C. (2010). An overview of the Hadoop/MapReduce/HBase framework and its current applications in bioinformatics. </w:t>
      </w:r>
      <w:r>
        <w:rPr>
          <w:i/>
          <w:iCs/>
        </w:rPr>
        <w:t>BMC Bioinformatics</w:t>
      </w:r>
      <w:r>
        <w:t xml:space="preserve">, </w:t>
      </w:r>
      <w:r>
        <w:rPr>
          <w:i/>
          <w:iCs/>
        </w:rPr>
        <w:t>11</w:t>
      </w:r>
      <w:r>
        <w:t>(Suppl 12), S1.</w:t>
      </w:r>
    </w:p>
    <w:p w:rsidR="00CB353C" w:rsidRDefault="00CB353C" w:rsidP="0019483D"/>
    <w:p w:rsidR="00CB353C" w:rsidRDefault="00CB353C" w:rsidP="0019483D">
      <w:r>
        <w:t xml:space="preserve">[13]     Pratt, B., Howbert, J. J., Tasman, N. I., &amp; Nilsson, E. J. (2012). MR-Tandem: parallel X!Tandem using Hadoop MapReduce on Amazon Web Services. </w:t>
      </w:r>
      <w:r>
        <w:rPr>
          <w:i/>
          <w:iCs/>
        </w:rPr>
        <w:t>Bioinformatics</w:t>
      </w:r>
      <w:r>
        <w:t xml:space="preserve">, </w:t>
      </w:r>
      <w:r>
        <w:rPr>
          <w:i/>
          <w:iCs/>
        </w:rPr>
        <w:t>28</w:t>
      </w:r>
      <w:r>
        <w:t xml:space="preserve">(1), 136–137. </w:t>
      </w:r>
    </w:p>
    <w:p w:rsidR="008C1238" w:rsidRDefault="008C1238" w:rsidP="0019483D"/>
    <w:p w:rsidR="008C1238" w:rsidRDefault="008C1238" w:rsidP="0019483D">
      <w:r>
        <w:t xml:space="preserve">[14]     Mahidhar Tatineni, Xiaoyi Lu, Dongju Choi, Amit Majumdar, and Dhabaleswar K. (DK) Panda. 2016. Experiences and Benefits of Running RDMA Hadoop and Spark on SDSC Comet. In </w:t>
      </w:r>
      <w:r>
        <w:rPr>
          <w:rStyle w:val="Emphasis"/>
        </w:rPr>
        <w:t>Proceedings of the XSEDE16 Conference on Diversity, Big Data, and Science at Scale</w:t>
      </w:r>
      <w:r>
        <w:t xml:space="preserve"> (XSEDE16). ACM, New York, NY, USA, Article 23, 5 pages.</w:t>
      </w:r>
    </w:p>
    <w:p w:rsidR="00A907C4" w:rsidRDefault="00A907C4" w:rsidP="0019483D"/>
    <w:p w:rsidR="00A907C4" w:rsidRDefault="00A907C4" w:rsidP="0019483D">
      <w:r>
        <w:t xml:space="preserve">[15]   </w:t>
      </w:r>
      <w:r w:rsidR="009E6FE1">
        <w:t xml:space="preserve">Frank Austin Nothaft, Matt Massie, Timothy Danford, Zhao Zhang, Uri Laserson, Carl Yeksigian, Jey Kottalam, Arun Ahuja, Jeff Hammerbacher, Michael Linderman, Michael J. Franklin, Anthony D. Joseph, and David A. Patterson. 2015. Rethinking Data-Intensive Science Using Scalable Analytics Systems. In </w:t>
      </w:r>
      <w:r w:rsidR="009E6FE1">
        <w:rPr>
          <w:rStyle w:val="Emphasis"/>
        </w:rPr>
        <w:t>Proceedings of the 2015 ACM SIGMOD International Conference on Management of Data</w:t>
      </w:r>
      <w:r w:rsidR="009E6FE1">
        <w:t xml:space="preserve"> (SIGMOD '15). ACM, New York, NY, USA, 631-646.</w:t>
      </w:r>
    </w:p>
    <w:p w:rsidR="00D5544E" w:rsidRDefault="00D5544E" w:rsidP="0019483D"/>
    <w:p w:rsidR="00D5544E" w:rsidRDefault="00D5544E" w:rsidP="0019483D">
      <w:r>
        <w:t xml:space="preserve">[16]  Alexander J. Paul, Dylan Lawrence, and Tae-Hyuk Ahn. 2017. Overlap Graph Reduction for Genome Assembly using Apache Spark. In </w:t>
      </w:r>
      <w:r>
        <w:rPr>
          <w:rStyle w:val="Emphasis"/>
        </w:rPr>
        <w:t>Proceedings of the 8th ACM International Conference on Bioinformatics, Computational Biology,and Health Informatics</w:t>
      </w:r>
      <w:r>
        <w:t xml:space="preserve"> (ACM-BCB '17). ACM, New York, NY, USA, 613-613.</w:t>
      </w:r>
    </w:p>
    <w:p w:rsidR="00D5544E" w:rsidRDefault="00D5544E" w:rsidP="0019483D"/>
    <w:p w:rsidR="00D5544E" w:rsidRDefault="00D5544E" w:rsidP="0019483D">
      <w:r>
        <w:t xml:space="preserve">[17]   Matei Zaharia, Reynold S. Xin, Patrick Wendell, Tathagata Das, Michael Armbrust, Ankur Dave, Xiangrui Meng, Josh Rosen, Shivaram Venkataraman, Michael J. Franklin, Ali Ghodsi, Joseph Gonzalez, Scott Shenker, and Ion Stoica. 2016. Apache Spark: a unified engine for big data processing. </w:t>
      </w:r>
      <w:r>
        <w:rPr>
          <w:rStyle w:val="Emphasis"/>
        </w:rPr>
        <w:t>Commun. ACM</w:t>
      </w:r>
      <w:r>
        <w:t xml:space="preserve"> 59, 11 (October 2016), 56-65.</w:t>
      </w:r>
    </w:p>
    <w:p w:rsidR="004751DE" w:rsidRDefault="004751DE" w:rsidP="0019483D"/>
    <w:p w:rsidR="004751DE" w:rsidRDefault="004751DE" w:rsidP="0019483D">
      <w:r>
        <w:t xml:space="preserve">[18]    Qiming He, Shujia Zhou, Ben Kobler, Dan Duffy, and Tom McGlynn. 2010. Case study for running HPC applications in public clouds. In </w:t>
      </w:r>
      <w:r>
        <w:rPr>
          <w:rStyle w:val="Emphasis"/>
        </w:rPr>
        <w:t>Proceedings of the 19th ACM International Symposium on High Performance Distributed Computing</w:t>
      </w:r>
      <w:r>
        <w:t xml:space="preserve"> (HPDC '10). ACM, New York, NY, USA, 395-401.</w:t>
      </w:r>
    </w:p>
    <w:p w:rsidR="00F040A9" w:rsidRDefault="00F040A9" w:rsidP="0019483D"/>
    <w:p w:rsidR="00F040A9" w:rsidRPr="00F040A9" w:rsidRDefault="00F040A9" w:rsidP="00004EC4">
      <w:pPr>
        <w:rPr>
          <w:rFonts w:eastAsia="Times New Roman" w:cstheme="minorHAnsi"/>
        </w:rPr>
      </w:pPr>
      <w:r>
        <w:lastRenderedPageBreak/>
        <w:t xml:space="preserve">[19]    </w:t>
      </w:r>
      <w:r w:rsidRPr="00004EC4">
        <w:rPr>
          <w:rFonts w:eastAsia="Times New Roman" w:cstheme="minorHAnsi"/>
        </w:rPr>
        <w:t>Alon Halevy, Peter Norvig, and Fernando Pereira. 2009. The unreasonable</w:t>
      </w:r>
      <w:r w:rsidR="00004EC4">
        <w:rPr>
          <w:rFonts w:eastAsia="Times New Roman" w:cstheme="minorHAnsi"/>
        </w:rPr>
        <w:t xml:space="preserve"> eff</w:t>
      </w:r>
      <w:r w:rsidRPr="00F040A9">
        <w:rPr>
          <w:rFonts w:eastAsia="Times New Roman" w:cstheme="minorHAnsi"/>
        </w:rPr>
        <w:t>ectiveness of data.</w:t>
      </w:r>
    </w:p>
    <w:p w:rsidR="00F040A9" w:rsidRPr="00F040A9" w:rsidRDefault="00F040A9" w:rsidP="00F040A9">
      <w:pPr>
        <w:widowControl/>
        <w:rPr>
          <w:rFonts w:eastAsia="Times New Roman" w:cstheme="minorHAnsi"/>
        </w:rPr>
      </w:pPr>
      <w:r w:rsidRPr="00F040A9">
        <w:rPr>
          <w:rFonts w:eastAsia="Times New Roman" w:cstheme="minorHAnsi"/>
        </w:rPr>
        <w:t>IEEE Intelligent Systems</w:t>
      </w:r>
      <w:r w:rsidR="00004EC4">
        <w:rPr>
          <w:rFonts w:eastAsia="Times New Roman" w:cstheme="minorHAnsi"/>
        </w:rPr>
        <w:t xml:space="preserve"> </w:t>
      </w:r>
      <w:r w:rsidRPr="00F040A9">
        <w:rPr>
          <w:rFonts w:eastAsia="Times New Roman" w:cstheme="minorHAnsi"/>
        </w:rPr>
        <w:t>24 (2009)</w:t>
      </w:r>
      <w:r w:rsidR="00004EC4">
        <w:rPr>
          <w:rFonts w:eastAsia="Times New Roman" w:cstheme="minorHAnsi"/>
        </w:rPr>
        <w:t>.</w:t>
      </w:r>
    </w:p>
    <w:p w:rsidR="00F040A9" w:rsidRPr="00B55226" w:rsidRDefault="00F040A9" w:rsidP="0019483D">
      <w:pPr>
        <w:rPr>
          <w:rFonts w:ascii="Times New Roman" w:eastAsia="Times New Roman" w:hAnsi="Times New Roman" w:cs="Times New Roman"/>
          <w:sz w:val="20"/>
          <w:szCs w:val="20"/>
        </w:rPr>
      </w:pPr>
    </w:p>
    <w:p w:rsidR="009B6FF5" w:rsidRDefault="00920D88" w:rsidP="009B6FF5">
      <w:pPr>
        <w:rPr>
          <w:rFonts w:ascii="Times New Roman" w:eastAsia="Times New Roman" w:hAnsi="Times New Roman" w:cs="Times New Roman"/>
          <w:sz w:val="24"/>
          <w:szCs w:val="24"/>
        </w:rPr>
      </w:pPr>
      <w:r w:rsidRPr="00920D88">
        <w:rPr>
          <w:rFonts w:ascii="Times New Roman" w:eastAsia="Times New Roman" w:hAnsi="Times New Roman" w:cs="Times New Roman"/>
          <w:sz w:val="19"/>
          <w:szCs w:val="19"/>
        </w:rPr>
        <w:t xml:space="preserve">[20]     </w:t>
      </w:r>
      <w:r w:rsidRPr="009B6FF5">
        <w:rPr>
          <w:rFonts w:eastAsia="Times New Roman" w:cstheme="minorHAnsi"/>
        </w:rPr>
        <w:t>Schatz</w:t>
      </w:r>
      <w:r w:rsidR="009B6FF5" w:rsidRPr="009B6FF5">
        <w:rPr>
          <w:rFonts w:eastAsia="Times New Roman" w:cstheme="minorHAnsi"/>
        </w:rPr>
        <w:t>, M. (2010). CloudBurst, Crossbow &amp; Contrail: Scaling Up Bioinformatics with Cloud Computing (CHI XGen Congress ’10). http://www.csee.ogi.edu/~zak/cs506-pslc/cloudburst_slides.pdf</w:t>
      </w:r>
    </w:p>
    <w:p w:rsidR="009B6FF5" w:rsidRDefault="009B6FF5">
      <w:pPr>
        <w:spacing w:before="8"/>
        <w:rPr>
          <w:rFonts w:ascii="Times New Roman" w:eastAsia="Times New Roman" w:hAnsi="Times New Roman" w:cs="Times New Roman"/>
          <w:sz w:val="24"/>
          <w:szCs w:val="24"/>
        </w:rPr>
      </w:pPr>
    </w:p>
    <w:p w:rsidR="009B6FF5" w:rsidRPr="00920D88" w:rsidRDefault="009B6FF5">
      <w:pPr>
        <w:spacing w:before="8"/>
        <w:rPr>
          <w:rFonts w:ascii="Times New Roman" w:eastAsia="Times New Roman" w:hAnsi="Times New Roman" w:cs="Times New Roman"/>
          <w:sz w:val="24"/>
          <w:szCs w:val="24"/>
        </w:rPr>
      </w:pPr>
    </w:p>
    <w:p w:rsidR="00EB7D3F" w:rsidRPr="00B55226" w:rsidRDefault="0002436A">
      <w:pPr>
        <w:pStyle w:val="Heading2"/>
        <w:numPr>
          <w:ilvl w:val="1"/>
          <w:numId w:val="3"/>
        </w:numPr>
        <w:tabs>
          <w:tab w:val="left" w:pos="1569"/>
        </w:tabs>
        <w:spacing w:before="59"/>
        <w:ind w:right="4692"/>
        <w:rPr>
          <w:rFonts w:ascii="Times New Roman" w:hAnsi="Times New Roman" w:cs="Times New Roman"/>
          <w:b w:val="0"/>
          <w:bCs w:val="0"/>
        </w:rPr>
      </w:pPr>
      <w:bookmarkStart w:id="34" w:name="Optional_Appendices"/>
      <w:bookmarkEnd w:id="34"/>
      <w:r w:rsidRPr="00B55226">
        <w:rPr>
          <w:rFonts w:ascii="Times New Roman" w:hAnsi="Times New Roman" w:cs="Times New Roman"/>
          <w:w w:val="95"/>
        </w:rPr>
        <w:t>Optional</w:t>
      </w:r>
      <w:r w:rsidRPr="00B55226">
        <w:rPr>
          <w:rFonts w:ascii="Times New Roman" w:hAnsi="Times New Roman" w:cs="Times New Roman"/>
          <w:spacing w:val="18"/>
          <w:w w:val="95"/>
        </w:rPr>
        <w:t xml:space="preserve"> </w:t>
      </w:r>
      <w:r w:rsidRPr="00B55226">
        <w:rPr>
          <w:rFonts w:ascii="Times New Roman" w:hAnsi="Times New Roman" w:cs="Times New Roman"/>
          <w:w w:val="95"/>
        </w:rPr>
        <w:t>Appendices</w:t>
      </w:r>
    </w:p>
    <w:p w:rsidR="00EB7D3F" w:rsidRPr="00B55226" w:rsidRDefault="0002436A">
      <w:pPr>
        <w:pStyle w:val="ListParagraph"/>
        <w:numPr>
          <w:ilvl w:val="0"/>
          <w:numId w:val="3"/>
        </w:numPr>
        <w:tabs>
          <w:tab w:val="left" w:pos="1440"/>
        </w:tabs>
        <w:spacing w:before="178"/>
        <w:ind w:right="685" w:hanging="484"/>
        <w:rPr>
          <w:rFonts w:ascii="Times New Roman" w:eastAsia="Georgia" w:hAnsi="Times New Roman" w:cs="Times New Roman"/>
          <w:sz w:val="28"/>
          <w:szCs w:val="28"/>
        </w:rPr>
      </w:pPr>
      <w:bookmarkStart w:id="35" w:name="proposal_review_criteria"/>
      <w:bookmarkEnd w:id="35"/>
      <w:r w:rsidRPr="00B55226">
        <w:rPr>
          <w:rFonts w:ascii="Times New Roman" w:hAnsi="Times New Roman" w:cs="Times New Roman"/>
          <w:b/>
          <w:w w:val="95"/>
          <w:sz w:val="28"/>
        </w:rPr>
        <w:t>proposal review</w:t>
      </w:r>
      <w:r w:rsidRPr="00B55226">
        <w:rPr>
          <w:rFonts w:ascii="Times New Roman" w:hAnsi="Times New Roman" w:cs="Times New Roman"/>
          <w:b/>
          <w:spacing w:val="56"/>
          <w:w w:val="95"/>
          <w:sz w:val="28"/>
        </w:rPr>
        <w:t xml:space="preserve"> </w:t>
      </w:r>
      <w:r w:rsidRPr="00B55226">
        <w:rPr>
          <w:rFonts w:ascii="Times New Roman" w:hAnsi="Times New Roman" w:cs="Times New Roman"/>
          <w:b/>
          <w:w w:val="95"/>
          <w:sz w:val="28"/>
        </w:rPr>
        <w:t>criteria</w:t>
      </w:r>
    </w:p>
    <w:p w:rsidR="00EB7D3F" w:rsidRPr="00B55226" w:rsidRDefault="0002436A">
      <w:pPr>
        <w:pStyle w:val="ListParagraph"/>
        <w:numPr>
          <w:ilvl w:val="0"/>
          <w:numId w:val="1"/>
        </w:numPr>
        <w:tabs>
          <w:tab w:val="left" w:pos="1454"/>
        </w:tabs>
        <w:spacing w:before="187"/>
        <w:ind w:right="4692" w:hanging="199"/>
        <w:rPr>
          <w:rFonts w:ascii="Times New Roman" w:eastAsia="Times New Roman" w:hAnsi="Times New Roman" w:cs="Times New Roman"/>
          <w:sz w:val="20"/>
          <w:szCs w:val="20"/>
        </w:rPr>
      </w:pPr>
      <w:r w:rsidRPr="00B55226">
        <w:rPr>
          <w:rFonts w:ascii="Times New Roman" w:hAnsi="Times New Roman" w:cs="Times New Roman"/>
          <w:w w:val="110"/>
          <w:sz w:val="20"/>
        </w:rPr>
        <w:t>coversheet</w:t>
      </w:r>
      <w:r w:rsidRPr="00B55226">
        <w:rPr>
          <w:rFonts w:ascii="Times New Roman" w:hAnsi="Times New Roman" w:cs="Times New Roman"/>
          <w:spacing w:val="-16"/>
          <w:w w:val="110"/>
          <w:sz w:val="20"/>
        </w:rPr>
        <w:t xml:space="preserve"> </w:t>
      </w:r>
      <w:r w:rsidRPr="00B55226">
        <w:rPr>
          <w:rFonts w:ascii="Times New Roman" w:hAnsi="Times New Roman" w:cs="Times New Roman"/>
          <w:w w:val="110"/>
          <w:sz w:val="20"/>
        </w:rPr>
        <w:t>abstract</w:t>
      </w:r>
    </w:p>
    <w:p w:rsidR="00EB7D3F" w:rsidRPr="00B55226" w:rsidRDefault="0002436A">
      <w:pPr>
        <w:pStyle w:val="ListParagraph"/>
        <w:numPr>
          <w:ilvl w:val="0"/>
          <w:numId w:val="1"/>
        </w:numPr>
        <w:tabs>
          <w:tab w:val="left" w:pos="1454"/>
        </w:tabs>
        <w:spacing w:before="167"/>
        <w:ind w:right="4692" w:hanging="199"/>
        <w:rPr>
          <w:rFonts w:ascii="Times New Roman" w:eastAsia="Times New Roman" w:hAnsi="Times New Roman" w:cs="Times New Roman"/>
          <w:sz w:val="20"/>
          <w:szCs w:val="20"/>
        </w:rPr>
      </w:pPr>
      <w:r w:rsidRPr="00B55226">
        <w:rPr>
          <w:rFonts w:ascii="Times New Roman" w:hAnsi="Times New Roman" w:cs="Times New Roman"/>
          <w:w w:val="105"/>
          <w:sz w:val="20"/>
        </w:rPr>
        <w:t>signoff</w:t>
      </w:r>
      <w:r w:rsidRPr="00B55226">
        <w:rPr>
          <w:rFonts w:ascii="Times New Roman" w:hAnsi="Times New Roman" w:cs="Times New Roman"/>
          <w:spacing w:val="31"/>
          <w:w w:val="105"/>
          <w:sz w:val="20"/>
        </w:rPr>
        <w:t xml:space="preserve"> </w:t>
      </w:r>
      <w:r w:rsidRPr="00B55226">
        <w:rPr>
          <w:rFonts w:ascii="Times New Roman" w:hAnsi="Times New Roman" w:cs="Times New Roman"/>
          <w:w w:val="105"/>
          <w:sz w:val="20"/>
        </w:rPr>
        <w:t>statement</w:t>
      </w:r>
    </w:p>
    <w:p w:rsidR="00EB7D3F" w:rsidRPr="00B55226" w:rsidRDefault="0002436A">
      <w:pPr>
        <w:pStyle w:val="ListParagraph"/>
        <w:numPr>
          <w:ilvl w:val="0"/>
          <w:numId w:val="1"/>
        </w:numPr>
        <w:tabs>
          <w:tab w:val="left" w:pos="1454"/>
        </w:tabs>
        <w:spacing w:before="167"/>
        <w:ind w:right="4692" w:hanging="199"/>
        <w:rPr>
          <w:rFonts w:ascii="Times New Roman" w:eastAsia="Times New Roman" w:hAnsi="Times New Roman" w:cs="Times New Roman"/>
          <w:sz w:val="20"/>
          <w:szCs w:val="20"/>
        </w:rPr>
      </w:pPr>
      <w:r w:rsidRPr="00B55226">
        <w:rPr>
          <w:rFonts w:ascii="Times New Roman" w:hAnsi="Times New Roman" w:cs="Times New Roman"/>
          <w:w w:val="110"/>
          <w:sz w:val="20"/>
        </w:rPr>
        <w:t>proposal</w:t>
      </w:r>
      <w:r w:rsidRPr="00B55226">
        <w:rPr>
          <w:rFonts w:ascii="Times New Roman" w:hAnsi="Times New Roman" w:cs="Times New Roman"/>
          <w:spacing w:val="-7"/>
          <w:w w:val="110"/>
          <w:sz w:val="20"/>
        </w:rPr>
        <w:t xml:space="preserve"> </w:t>
      </w:r>
      <w:r w:rsidRPr="00B55226">
        <w:rPr>
          <w:rFonts w:ascii="Times New Roman" w:hAnsi="Times New Roman" w:cs="Times New Roman"/>
          <w:w w:val="110"/>
          <w:sz w:val="20"/>
        </w:rPr>
        <w:t>narrative</w:t>
      </w:r>
    </w:p>
    <w:p w:rsidR="00EB7D3F" w:rsidRPr="00B55226" w:rsidRDefault="00EB7D3F">
      <w:pPr>
        <w:spacing w:before="2"/>
        <w:rPr>
          <w:rFonts w:ascii="Times New Roman" w:eastAsia="Times New Roman" w:hAnsi="Times New Roman" w:cs="Times New Roman"/>
          <w:sz w:val="31"/>
          <w:szCs w:val="31"/>
        </w:rPr>
      </w:pPr>
    </w:p>
    <w:p w:rsidR="00EB7D3F" w:rsidRPr="00B55226" w:rsidRDefault="0002436A">
      <w:pPr>
        <w:pStyle w:val="Heading1"/>
        <w:numPr>
          <w:ilvl w:val="0"/>
          <w:numId w:val="3"/>
        </w:numPr>
        <w:tabs>
          <w:tab w:val="left" w:pos="1440"/>
        </w:tabs>
        <w:ind w:right="4692" w:hanging="484"/>
        <w:rPr>
          <w:rFonts w:ascii="Times New Roman" w:hAnsi="Times New Roman" w:cs="Times New Roman"/>
          <w:b w:val="0"/>
          <w:bCs w:val="0"/>
        </w:rPr>
      </w:pPr>
      <w:bookmarkStart w:id="36" w:name="Priorities"/>
      <w:bookmarkEnd w:id="36"/>
      <w:r w:rsidRPr="00B55226">
        <w:rPr>
          <w:rFonts w:ascii="Times New Roman" w:hAnsi="Times New Roman" w:cs="Times New Roman"/>
        </w:rPr>
        <w:t>Priorities</w:t>
      </w:r>
    </w:p>
    <w:p w:rsidR="00EB7D3F" w:rsidRPr="00B55226" w:rsidRDefault="0002436A">
      <w:pPr>
        <w:pStyle w:val="Heading2"/>
        <w:numPr>
          <w:ilvl w:val="1"/>
          <w:numId w:val="3"/>
        </w:numPr>
        <w:tabs>
          <w:tab w:val="left" w:pos="1569"/>
        </w:tabs>
        <w:spacing w:before="194"/>
        <w:ind w:right="4692"/>
        <w:rPr>
          <w:rFonts w:ascii="Times New Roman" w:hAnsi="Times New Roman" w:cs="Times New Roman"/>
          <w:b w:val="0"/>
          <w:bCs w:val="0"/>
        </w:rPr>
      </w:pPr>
      <w:bookmarkStart w:id="37" w:name="Educational_mission"/>
      <w:bookmarkEnd w:id="37"/>
      <w:r w:rsidRPr="00B55226">
        <w:rPr>
          <w:rFonts w:ascii="Times New Roman" w:hAnsi="Times New Roman" w:cs="Times New Roman"/>
          <w:w w:val="90"/>
        </w:rPr>
        <w:t xml:space="preserve">Educational </w:t>
      </w:r>
      <w:r w:rsidRPr="00B55226">
        <w:rPr>
          <w:rFonts w:ascii="Times New Roman" w:hAnsi="Times New Roman" w:cs="Times New Roman"/>
          <w:spacing w:val="21"/>
          <w:w w:val="90"/>
        </w:rPr>
        <w:t xml:space="preserve"> </w:t>
      </w:r>
      <w:r w:rsidRPr="00B55226">
        <w:rPr>
          <w:rFonts w:ascii="Times New Roman" w:hAnsi="Times New Roman" w:cs="Times New Roman"/>
          <w:w w:val="90"/>
        </w:rPr>
        <w:t>mission</w:t>
      </w:r>
    </w:p>
    <w:p w:rsidR="00EB7D3F" w:rsidRPr="00B55226" w:rsidRDefault="0002436A">
      <w:pPr>
        <w:pStyle w:val="ListParagraph"/>
        <w:numPr>
          <w:ilvl w:val="1"/>
          <w:numId w:val="3"/>
        </w:numPr>
        <w:tabs>
          <w:tab w:val="left" w:pos="1569"/>
        </w:tabs>
        <w:spacing w:before="135"/>
        <w:ind w:right="4692"/>
        <w:rPr>
          <w:rFonts w:ascii="Times New Roman" w:eastAsia="Georgia" w:hAnsi="Times New Roman" w:cs="Times New Roman"/>
          <w:sz w:val="24"/>
          <w:szCs w:val="24"/>
        </w:rPr>
      </w:pPr>
      <w:bookmarkStart w:id="38" w:name="Visibility"/>
      <w:bookmarkEnd w:id="38"/>
      <w:r w:rsidRPr="00B55226">
        <w:rPr>
          <w:rFonts w:ascii="Times New Roman" w:hAnsi="Times New Roman" w:cs="Times New Roman"/>
          <w:b/>
          <w:sz w:val="24"/>
        </w:rPr>
        <w:t>Visibility</w:t>
      </w:r>
    </w:p>
    <w:p w:rsidR="00EB7D3F" w:rsidRPr="00B55226" w:rsidRDefault="0002436A">
      <w:pPr>
        <w:pStyle w:val="ListParagraph"/>
        <w:numPr>
          <w:ilvl w:val="1"/>
          <w:numId w:val="3"/>
        </w:numPr>
        <w:tabs>
          <w:tab w:val="left" w:pos="1569"/>
        </w:tabs>
        <w:spacing w:before="135"/>
        <w:ind w:right="4692"/>
        <w:rPr>
          <w:rFonts w:ascii="Times New Roman" w:eastAsia="Georgia" w:hAnsi="Times New Roman" w:cs="Times New Roman"/>
          <w:sz w:val="24"/>
          <w:szCs w:val="24"/>
        </w:rPr>
      </w:pPr>
      <w:bookmarkStart w:id="39" w:name="Research_stature"/>
      <w:bookmarkEnd w:id="39"/>
      <w:r w:rsidRPr="00B55226">
        <w:rPr>
          <w:rFonts w:ascii="Times New Roman" w:hAnsi="Times New Roman" w:cs="Times New Roman"/>
          <w:b/>
          <w:w w:val="95"/>
          <w:sz w:val="24"/>
        </w:rPr>
        <w:t>Research</w:t>
      </w:r>
      <w:r w:rsidRPr="00B55226">
        <w:rPr>
          <w:rFonts w:ascii="Times New Roman" w:hAnsi="Times New Roman" w:cs="Times New Roman"/>
          <w:b/>
          <w:spacing w:val="-15"/>
          <w:w w:val="95"/>
          <w:sz w:val="24"/>
        </w:rPr>
        <w:t xml:space="preserve"> </w:t>
      </w:r>
      <w:r w:rsidRPr="00B55226">
        <w:rPr>
          <w:rFonts w:ascii="Times New Roman" w:hAnsi="Times New Roman" w:cs="Times New Roman"/>
          <w:b/>
          <w:w w:val="95"/>
          <w:sz w:val="24"/>
        </w:rPr>
        <w:t>stature</w:t>
      </w:r>
    </w:p>
    <w:sectPr w:rsidR="00EB7D3F" w:rsidRPr="00B55226" w:rsidSect="00E41F43">
      <w:footerReference w:type="default" r:id="rId17"/>
      <w:pgSz w:w="12240" w:h="15840" w:code="1"/>
      <w:pgMar w:top="1440" w:right="1440" w:bottom="1440" w:left="1440" w:header="0" w:footer="1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7DF" w:rsidRDefault="001547DF">
      <w:r>
        <w:separator/>
      </w:r>
    </w:p>
  </w:endnote>
  <w:endnote w:type="continuationSeparator" w:id="0">
    <w:p w:rsidR="001547DF" w:rsidRDefault="0015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D3F" w:rsidRDefault="001547DF">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15pt;margin-top:694.15pt;width:9pt;height:12pt;z-index:-251658752;mso-position-horizontal-relative:page;mso-position-vertical-relative:page" filled="f" stroked="f">
          <v:textbox style="mso-next-textbox:#_x0000_s2049" inset="0,0,0,0">
            <w:txbxContent>
              <w:p w:rsidR="00EB7D3F" w:rsidRDefault="0002436A">
                <w:pPr>
                  <w:pStyle w:val="BodyText"/>
                  <w:spacing w:line="213" w:lineRule="exact"/>
                  <w:ind w:left="40"/>
                </w:pPr>
                <w:r>
                  <w:fldChar w:fldCharType="begin"/>
                </w:r>
                <w:r>
                  <w:rPr>
                    <w:w w:val="99"/>
                  </w:rPr>
                  <w:instrText xml:space="preserve"> PAGE </w:instrText>
                </w:r>
                <w:r>
                  <w:fldChar w:fldCharType="separate"/>
                </w:r>
                <w:r w:rsidR="00633C48">
                  <w:rPr>
                    <w:noProof/>
                    <w:w w:val="99"/>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7DF" w:rsidRDefault="001547DF">
      <w:r>
        <w:separator/>
      </w:r>
    </w:p>
  </w:footnote>
  <w:footnote w:type="continuationSeparator" w:id="0">
    <w:p w:rsidR="001547DF" w:rsidRDefault="00154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357E"/>
    <w:multiLevelType w:val="hybridMultilevel"/>
    <w:tmpl w:val="D548E824"/>
    <w:lvl w:ilvl="0" w:tplc="683AD098">
      <w:start w:val="18"/>
      <w:numFmt w:val="upperLetter"/>
      <w:lvlText w:val="%1."/>
      <w:lvlJc w:val="left"/>
      <w:pPr>
        <w:ind w:left="811" w:hanging="300"/>
        <w:jc w:val="right"/>
      </w:pPr>
      <w:rPr>
        <w:rFonts w:ascii="Times New Roman" w:eastAsia="Times New Roman" w:hAnsi="Times New Roman" w:hint="default"/>
        <w:w w:val="110"/>
        <w:sz w:val="20"/>
        <w:szCs w:val="20"/>
      </w:rPr>
    </w:lvl>
    <w:lvl w:ilvl="1" w:tplc="F9909552">
      <w:start w:val="1"/>
      <w:numFmt w:val="bullet"/>
      <w:lvlText w:val="•"/>
      <w:lvlJc w:val="left"/>
      <w:pPr>
        <w:ind w:left="1600" w:hanging="300"/>
      </w:pPr>
      <w:rPr>
        <w:rFonts w:hint="default"/>
      </w:rPr>
    </w:lvl>
    <w:lvl w:ilvl="2" w:tplc="0B8A1698">
      <w:start w:val="1"/>
      <w:numFmt w:val="bullet"/>
      <w:lvlText w:val="•"/>
      <w:lvlJc w:val="left"/>
      <w:pPr>
        <w:ind w:left="2384" w:hanging="300"/>
      </w:pPr>
      <w:rPr>
        <w:rFonts w:hint="default"/>
      </w:rPr>
    </w:lvl>
    <w:lvl w:ilvl="3" w:tplc="40020F80">
      <w:start w:val="1"/>
      <w:numFmt w:val="bullet"/>
      <w:lvlText w:val="•"/>
      <w:lvlJc w:val="left"/>
      <w:pPr>
        <w:ind w:left="3168" w:hanging="300"/>
      </w:pPr>
      <w:rPr>
        <w:rFonts w:hint="default"/>
      </w:rPr>
    </w:lvl>
    <w:lvl w:ilvl="4" w:tplc="0C521FB2">
      <w:start w:val="1"/>
      <w:numFmt w:val="bullet"/>
      <w:lvlText w:val="•"/>
      <w:lvlJc w:val="left"/>
      <w:pPr>
        <w:ind w:left="3952" w:hanging="300"/>
      </w:pPr>
      <w:rPr>
        <w:rFonts w:hint="default"/>
      </w:rPr>
    </w:lvl>
    <w:lvl w:ilvl="5" w:tplc="51941138">
      <w:start w:val="1"/>
      <w:numFmt w:val="bullet"/>
      <w:lvlText w:val="•"/>
      <w:lvlJc w:val="left"/>
      <w:pPr>
        <w:ind w:left="4736" w:hanging="300"/>
      </w:pPr>
      <w:rPr>
        <w:rFonts w:hint="default"/>
      </w:rPr>
    </w:lvl>
    <w:lvl w:ilvl="6" w:tplc="16BA47E8">
      <w:start w:val="1"/>
      <w:numFmt w:val="bullet"/>
      <w:lvlText w:val="•"/>
      <w:lvlJc w:val="left"/>
      <w:pPr>
        <w:ind w:left="5520" w:hanging="300"/>
      </w:pPr>
      <w:rPr>
        <w:rFonts w:hint="default"/>
      </w:rPr>
    </w:lvl>
    <w:lvl w:ilvl="7" w:tplc="14F67974">
      <w:start w:val="1"/>
      <w:numFmt w:val="bullet"/>
      <w:lvlText w:val="•"/>
      <w:lvlJc w:val="left"/>
      <w:pPr>
        <w:ind w:left="6304" w:hanging="300"/>
      </w:pPr>
      <w:rPr>
        <w:rFonts w:hint="default"/>
      </w:rPr>
    </w:lvl>
    <w:lvl w:ilvl="8" w:tplc="BC0A435C">
      <w:start w:val="1"/>
      <w:numFmt w:val="bullet"/>
      <w:lvlText w:val="•"/>
      <w:lvlJc w:val="left"/>
      <w:pPr>
        <w:ind w:left="7088" w:hanging="300"/>
      </w:pPr>
      <w:rPr>
        <w:rFonts w:hint="default"/>
      </w:rPr>
    </w:lvl>
  </w:abstractNum>
  <w:abstractNum w:abstractNumId="1" w15:restartNumberingAfterBreak="0">
    <w:nsid w:val="31F701F7"/>
    <w:multiLevelType w:val="hybridMultilevel"/>
    <w:tmpl w:val="124AF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82391"/>
    <w:multiLevelType w:val="hybridMultilevel"/>
    <w:tmpl w:val="06B6A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A6E99"/>
    <w:multiLevelType w:val="multilevel"/>
    <w:tmpl w:val="2E04A78E"/>
    <w:lvl w:ilvl="0">
      <w:start w:val="1"/>
      <w:numFmt w:val="decimal"/>
      <w:lvlText w:val="%1."/>
      <w:lvlJc w:val="left"/>
      <w:pPr>
        <w:ind w:left="1439" w:hanging="485"/>
        <w:jc w:val="left"/>
      </w:pPr>
      <w:rPr>
        <w:rFonts w:ascii="Times New Roman" w:eastAsia="Georgia" w:hAnsi="Times New Roman" w:cs="Times New Roman"/>
        <w:b/>
        <w:bCs/>
        <w:w w:val="117"/>
        <w:sz w:val="28"/>
        <w:szCs w:val="28"/>
      </w:rPr>
    </w:lvl>
    <w:lvl w:ilvl="1">
      <w:start w:val="1"/>
      <w:numFmt w:val="decimal"/>
      <w:lvlText w:val="%1.%2"/>
      <w:lvlJc w:val="left"/>
      <w:pPr>
        <w:ind w:left="1568" w:hanging="613"/>
        <w:jc w:val="left"/>
      </w:pPr>
      <w:rPr>
        <w:rFonts w:ascii="Georgia" w:eastAsia="Georgia" w:hAnsi="Georgia" w:hint="default"/>
        <w:b/>
        <w:bCs/>
        <w:w w:val="99"/>
        <w:sz w:val="24"/>
        <w:szCs w:val="24"/>
      </w:rPr>
    </w:lvl>
    <w:lvl w:ilvl="2">
      <w:start w:val="1"/>
      <w:numFmt w:val="bullet"/>
      <w:lvlText w:val="•"/>
      <w:lvlJc w:val="left"/>
      <w:pPr>
        <w:ind w:left="1453" w:hanging="200"/>
      </w:pPr>
      <w:rPr>
        <w:rFonts w:ascii="Arial" w:eastAsia="Arial" w:hAnsi="Arial" w:hint="default"/>
        <w:i/>
        <w:w w:val="142"/>
        <w:sz w:val="20"/>
        <w:szCs w:val="20"/>
      </w:rPr>
    </w:lvl>
    <w:lvl w:ilvl="3">
      <w:start w:val="1"/>
      <w:numFmt w:val="bullet"/>
      <w:lvlText w:val="•"/>
      <w:lvlJc w:val="left"/>
      <w:pPr>
        <w:ind w:left="2465" w:hanging="200"/>
      </w:pPr>
      <w:rPr>
        <w:rFonts w:hint="default"/>
      </w:rPr>
    </w:lvl>
    <w:lvl w:ilvl="4">
      <w:start w:val="1"/>
      <w:numFmt w:val="bullet"/>
      <w:lvlText w:val="•"/>
      <w:lvlJc w:val="left"/>
      <w:pPr>
        <w:ind w:left="3370" w:hanging="200"/>
      </w:pPr>
      <w:rPr>
        <w:rFonts w:hint="default"/>
      </w:rPr>
    </w:lvl>
    <w:lvl w:ilvl="5">
      <w:start w:val="1"/>
      <w:numFmt w:val="bullet"/>
      <w:lvlText w:val="•"/>
      <w:lvlJc w:val="left"/>
      <w:pPr>
        <w:ind w:left="4275" w:hanging="200"/>
      </w:pPr>
      <w:rPr>
        <w:rFonts w:hint="default"/>
      </w:rPr>
    </w:lvl>
    <w:lvl w:ilvl="6">
      <w:start w:val="1"/>
      <w:numFmt w:val="bullet"/>
      <w:lvlText w:val="•"/>
      <w:lvlJc w:val="left"/>
      <w:pPr>
        <w:ind w:left="5180" w:hanging="200"/>
      </w:pPr>
      <w:rPr>
        <w:rFonts w:hint="default"/>
      </w:rPr>
    </w:lvl>
    <w:lvl w:ilvl="7">
      <w:start w:val="1"/>
      <w:numFmt w:val="bullet"/>
      <w:lvlText w:val="•"/>
      <w:lvlJc w:val="left"/>
      <w:pPr>
        <w:ind w:left="6085" w:hanging="200"/>
      </w:pPr>
      <w:rPr>
        <w:rFonts w:hint="default"/>
      </w:rPr>
    </w:lvl>
    <w:lvl w:ilvl="8">
      <w:start w:val="1"/>
      <w:numFmt w:val="bullet"/>
      <w:lvlText w:val="•"/>
      <w:lvlJc w:val="left"/>
      <w:pPr>
        <w:ind w:left="6990" w:hanging="200"/>
      </w:pPr>
      <w:rPr>
        <w:rFonts w:hint="default"/>
      </w:rPr>
    </w:lvl>
  </w:abstractNum>
  <w:abstractNum w:abstractNumId="4" w15:restartNumberingAfterBreak="0">
    <w:nsid w:val="743E45C1"/>
    <w:multiLevelType w:val="hybridMultilevel"/>
    <w:tmpl w:val="926EFD16"/>
    <w:lvl w:ilvl="0" w:tplc="F73C6BA8">
      <w:start w:val="1"/>
      <w:numFmt w:val="bullet"/>
      <w:lvlText w:val="•"/>
      <w:lvlJc w:val="left"/>
      <w:pPr>
        <w:ind w:left="1453" w:hanging="200"/>
      </w:pPr>
      <w:rPr>
        <w:rFonts w:ascii="Arial" w:eastAsia="Arial" w:hAnsi="Arial" w:hint="default"/>
        <w:i/>
        <w:w w:val="142"/>
        <w:sz w:val="20"/>
        <w:szCs w:val="20"/>
      </w:rPr>
    </w:lvl>
    <w:lvl w:ilvl="1" w:tplc="74323D5A">
      <w:start w:val="1"/>
      <w:numFmt w:val="bullet"/>
      <w:lvlText w:val="•"/>
      <w:lvlJc w:val="left"/>
      <w:pPr>
        <w:ind w:left="2194" w:hanging="200"/>
      </w:pPr>
      <w:rPr>
        <w:rFonts w:hint="default"/>
      </w:rPr>
    </w:lvl>
    <w:lvl w:ilvl="2" w:tplc="21AC3416">
      <w:start w:val="1"/>
      <w:numFmt w:val="bullet"/>
      <w:lvlText w:val="•"/>
      <w:lvlJc w:val="left"/>
      <w:pPr>
        <w:ind w:left="2928" w:hanging="200"/>
      </w:pPr>
      <w:rPr>
        <w:rFonts w:hint="default"/>
      </w:rPr>
    </w:lvl>
    <w:lvl w:ilvl="3" w:tplc="8C0C0EE0">
      <w:start w:val="1"/>
      <w:numFmt w:val="bullet"/>
      <w:lvlText w:val="•"/>
      <w:lvlJc w:val="left"/>
      <w:pPr>
        <w:ind w:left="3662" w:hanging="200"/>
      </w:pPr>
      <w:rPr>
        <w:rFonts w:hint="default"/>
      </w:rPr>
    </w:lvl>
    <w:lvl w:ilvl="4" w:tplc="21A2C3B8">
      <w:start w:val="1"/>
      <w:numFmt w:val="bullet"/>
      <w:lvlText w:val="•"/>
      <w:lvlJc w:val="left"/>
      <w:pPr>
        <w:ind w:left="4396" w:hanging="200"/>
      </w:pPr>
      <w:rPr>
        <w:rFonts w:hint="default"/>
      </w:rPr>
    </w:lvl>
    <w:lvl w:ilvl="5" w:tplc="09102F94">
      <w:start w:val="1"/>
      <w:numFmt w:val="bullet"/>
      <w:lvlText w:val="•"/>
      <w:lvlJc w:val="left"/>
      <w:pPr>
        <w:ind w:left="5130" w:hanging="200"/>
      </w:pPr>
      <w:rPr>
        <w:rFonts w:hint="default"/>
      </w:rPr>
    </w:lvl>
    <w:lvl w:ilvl="6" w:tplc="8FE4BDA4">
      <w:start w:val="1"/>
      <w:numFmt w:val="bullet"/>
      <w:lvlText w:val="•"/>
      <w:lvlJc w:val="left"/>
      <w:pPr>
        <w:ind w:left="5864" w:hanging="200"/>
      </w:pPr>
      <w:rPr>
        <w:rFonts w:hint="default"/>
      </w:rPr>
    </w:lvl>
    <w:lvl w:ilvl="7" w:tplc="DBEA1D4A">
      <w:start w:val="1"/>
      <w:numFmt w:val="bullet"/>
      <w:lvlText w:val="•"/>
      <w:lvlJc w:val="left"/>
      <w:pPr>
        <w:ind w:left="6598" w:hanging="200"/>
      </w:pPr>
      <w:rPr>
        <w:rFonts w:hint="default"/>
      </w:rPr>
    </w:lvl>
    <w:lvl w:ilvl="8" w:tplc="2ABAA750">
      <w:start w:val="1"/>
      <w:numFmt w:val="bullet"/>
      <w:lvlText w:val="•"/>
      <w:lvlJc w:val="left"/>
      <w:pPr>
        <w:ind w:left="7332" w:hanging="20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B7D3F"/>
    <w:rsid w:val="00004EC4"/>
    <w:rsid w:val="0002436A"/>
    <w:rsid w:val="0006357C"/>
    <w:rsid w:val="00071A97"/>
    <w:rsid w:val="000819CF"/>
    <w:rsid w:val="000A46C9"/>
    <w:rsid w:val="001002C6"/>
    <w:rsid w:val="00126185"/>
    <w:rsid w:val="001547DF"/>
    <w:rsid w:val="0019483D"/>
    <w:rsid w:val="001A5CE1"/>
    <w:rsid w:val="001A759F"/>
    <w:rsid w:val="001C1FE7"/>
    <w:rsid w:val="002058F3"/>
    <w:rsid w:val="002A054C"/>
    <w:rsid w:val="002B4BBD"/>
    <w:rsid w:val="002D109D"/>
    <w:rsid w:val="002E1344"/>
    <w:rsid w:val="002E1C74"/>
    <w:rsid w:val="002E7EB5"/>
    <w:rsid w:val="00357355"/>
    <w:rsid w:val="00374730"/>
    <w:rsid w:val="003C68AB"/>
    <w:rsid w:val="003E422A"/>
    <w:rsid w:val="003F4C12"/>
    <w:rsid w:val="004049E9"/>
    <w:rsid w:val="00412D10"/>
    <w:rsid w:val="00417734"/>
    <w:rsid w:val="00436895"/>
    <w:rsid w:val="0046651F"/>
    <w:rsid w:val="004751DE"/>
    <w:rsid w:val="0049347A"/>
    <w:rsid w:val="00516256"/>
    <w:rsid w:val="005208D1"/>
    <w:rsid w:val="00521989"/>
    <w:rsid w:val="005557B0"/>
    <w:rsid w:val="00566C43"/>
    <w:rsid w:val="005953F4"/>
    <w:rsid w:val="005C2A37"/>
    <w:rsid w:val="005E3411"/>
    <w:rsid w:val="00633C48"/>
    <w:rsid w:val="006379FD"/>
    <w:rsid w:val="00646C9C"/>
    <w:rsid w:val="00680AEE"/>
    <w:rsid w:val="006A6B4C"/>
    <w:rsid w:val="006F4731"/>
    <w:rsid w:val="006F691A"/>
    <w:rsid w:val="00751208"/>
    <w:rsid w:val="007661EC"/>
    <w:rsid w:val="00777006"/>
    <w:rsid w:val="00784CE5"/>
    <w:rsid w:val="0078641A"/>
    <w:rsid w:val="007A6EB9"/>
    <w:rsid w:val="00832C0B"/>
    <w:rsid w:val="00834931"/>
    <w:rsid w:val="00842451"/>
    <w:rsid w:val="00861F0B"/>
    <w:rsid w:val="00863E7E"/>
    <w:rsid w:val="008C1238"/>
    <w:rsid w:val="00920D88"/>
    <w:rsid w:val="009349AA"/>
    <w:rsid w:val="00953885"/>
    <w:rsid w:val="00973C21"/>
    <w:rsid w:val="00976E3E"/>
    <w:rsid w:val="009B6FF5"/>
    <w:rsid w:val="009E6FE1"/>
    <w:rsid w:val="00A11A06"/>
    <w:rsid w:val="00A907C4"/>
    <w:rsid w:val="00AC301D"/>
    <w:rsid w:val="00AC6063"/>
    <w:rsid w:val="00AD190C"/>
    <w:rsid w:val="00AF5F67"/>
    <w:rsid w:val="00B55226"/>
    <w:rsid w:val="00B72B77"/>
    <w:rsid w:val="00B911A2"/>
    <w:rsid w:val="00C041E4"/>
    <w:rsid w:val="00C15EA9"/>
    <w:rsid w:val="00C643E9"/>
    <w:rsid w:val="00CB353C"/>
    <w:rsid w:val="00CD1512"/>
    <w:rsid w:val="00D0093E"/>
    <w:rsid w:val="00D510D6"/>
    <w:rsid w:val="00D5544E"/>
    <w:rsid w:val="00D61974"/>
    <w:rsid w:val="00D65CF6"/>
    <w:rsid w:val="00DE2BF9"/>
    <w:rsid w:val="00E10A8E"/>
    <w:rsid w:val="00E13B7A"/>
    <w:rsid w:val="00E41F43"/>
    <w:rsid w:val="00E73F33"/>
    <w:rsid w:val="00E822B6"/>
    <w:rsid w:val="00E83CAC"/>
    <w:rsid w:val="00E87E7B"/>
    <w:rsid w:val="00EB7D3F"/>
    <w:rsid w:val="00EF2085"/>
    <w:rsid w:val="00F040A9"/>
    <w:rsid w:val="00F138F7"/>
    <w:rsid w:val="00F5237F"/>
    <w:rsid w:val="00F8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AAC3C7F-BDFA-4D07-B3CA-823CC087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439" w:hanging="484"/>
      <w:outlineLvl w:val="0"/>
    </w:pPr>
    <w:rPr>
      <w:rFonts w:ascii="Georgia" w:eastAsia="Georgia" w:hAnsi="Georgia"/>
      <w:b/>
      <w:bCs/>
      <w:sz w:val="28"/>
      <w:szCs w:val="28"/>
    </w:rPr>
  </w:style>
  <w:style w:type="paragraph" w:styleId="Heading2">
    <w:name w:val="heading 2"/>
    <w:basedOn w:val="Normal"/>
    <w:uiPriority w:val="1"/>
    <w:qFormat/>
    <w:pPr>
      <w:spacing w:before="135"/>
      <w:ind w:left="1568" w:hanging="613"/>
      <w:outlineLvl w:val="1"/>
    </w:pPr>
    <w:rPr>
      <w:rFonts w:ascii="Georgia" w:eastAsia="Georgia" w:hAnsi="Georgia"/>
      <w:b/>
      <w:bCs/>
      <w:sz w:val="24"/>
      <w:szCs w:val="24"/>
    </w:rPr>
  </w:style>
  <w:style w:type="paragraph" w:styleId="Heading3">
    <w:name w:val="heading 3"/>
    <w:basedOn w:val="Normal"/>
    <w:uiPriority w:val="1"/>
    <w:qFormat/>
    <w:pPr>
      <w:ind w:left="955"/>
      <w:outlineLvl w:val="2"/>
    </w:pPr>
    <w:rPr>
      <w:rFonts w:ascii="Georgia" w:eastAsia="Georgia" w:hAnsi="Georgia"/>
      <w:b/>
      <w:bCs/>
      <w:sz w:val="20"/>
      <w:szCs w:val="20"/>
    </w:rPr>
  </w:style>
  <w:style w:type="paragraph" w:styleId="Heading4">
    <w:name w:val="heading 4"/>
    <w:basedOn w:val="Normal"/>
    <w:next w:val="Normal"/>
    <w:link w:val="Heading4Char"/>
    <w:uiPriority w:val="9"/>
    <w:unhideWhenUsed/>
    <w:qFormat/>
    <w:rsid w:val="00B911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55"/>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Revision">
    <w:name w:val="Revision"/>
    <w:hidden/>
    <w:uiPriority w:val="99"/>
    <w:semiHidden/>
    <w:rsid w:val="007A6EB9"/>
    <w:pPr>
      <w:widowControl/>
    </w:pPr>
  </w:style>
  <w:style w:type="paragraph" w:styleId="BalloonText">
    <w:name w:val="Balloon Text"/>
    <w:basedOn w:val="Normal"/>
    <w:link w:val="BalloonTextChar"/>
    <w:uiPriority w:val="99"/>
    <w:semiHidden/>
    <w:unhideWhenUsed/>
    <w:rsid w:val="007A6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EB9"/>
    <w:rPr>
      <w:rFonts w:ascii="Segoe UI" w:hAnsi="Segoe UI" w:cs="Segoe UI"/>
      <w:sz w:val="18"/>
      <w:szCs w:val="18"/>
    </w:rPr>
  </w:style>
  <w:style w:type="character" w:styleId="Emphasis">
    <w:name w:val="Emphasis"/>
    <w:basedOn w:val="DefaultParagraphFont"/>
    <w:uiPriority w:val="20"/>
    <w:qFormat/>
    <w:rsid w:val="00F138F7"/>
    <w:rPr>
      <w:i/>
      <w:iCs/>
    </w:rPr>
  </w:style>
  <w:style w:type="character" w:styleId="Hyperlink">
    <w:name w:val="Hyperlink"/>
    <w:basedOn w:val="DefaultParagraphFont"/>
    <w:uiPriority w:val="99"/>
    <w:unhideWhenUsed/>
    <w:rsid w:val="00F138F7"/>
    <w:rPr>
      <w:color w:val="0000FF" w:themeColor="hyperlink"/>
      <w:u w:val="single"/>
    </w:rPr>
  </w:style>
  <w:style w:type="character" w:styleId="UnresolvedMention">
    <w:name w:val="Unresolved Mention"/>
    <w:basedOn w:val="DefaultParagraphFont"/>
    <w:uiPriority w:val="99"/>
    <w:semiHidden/>
    <w:unhideWhenUsed/>
    <w:rsid w:val="00F138F7"/>
    <w:rPr>
      <w:color w:val="808080"/>
      <w:shd w:val="clear" w:color="auto" w:fill="E6E6E6"/>
    </w:rPr>
  </w:style>
  <w:style w:type="character" w:customStyle="1" w:styleId="Heading4Char">
    <w:name w:val="Heading 4 Char"/>
    <w:basedOn w:val="DefaultParagraphFont"/>
    <w:link w:val="Heading4"/>
    <w:uiPriority w:val="9"/>
    <w:rsid w:val="00B911A2"/>
    <w:rPr>
      <w:rFonts w:asciiTheme="majorHAnsi" w:eastAsiaTheme="majorEastAsia" w:hAnsiTheme="majorHAnsi" w:cstheme="majorBidi"/>
      <w:i/>
      <w:iCs/>
      <w:color w:val="365F91" w:themeColor="accent1" w:themeShade="BF"/>
    </w:rPr>
  </w:style>
  <w:style w:type="character" w:styleId="HTMLCite">
    <w:name w:val="HTML Cite"/>
    <w:basedOn w:val="DefaultParagraphFont"/>
    <w:uiPriority w:val="99"/>
    <w:semiHidden/>
    <w:unhideWhenUsed/>
    <w:rsid w:val="00B911A2"/>
    <w:rPr>
      <w:i/>
      <w:iCs/>
    </w:rPr>
  </w:style>
  <w:style w:type="character" w:styleId="Strong">
    <w:name w:val="Strong"/>
    <w:basedOn w:val="DefaultParagraphFont"/>
    <w:uiPriority w:val="22"/>
    <w:qFormat/>
    <w:rsid w:val="00B911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8321">
      <w:bodyDiv w:val="1"/>
      <w:marLeft w:val="0"/>
      <w:marRight w:val="0"/>
      <w:marTop w:val="0"/>
      <w:marBottom w:val="0"/>
      <w:divBdr>
        <w:top w:val="none" w:sz="0" w:space="0" w:color="auto"/>
        <w:left w:val="none" w:sz="0" w:space="0" w:color="auto"/>
        <w:bottom w:val="none" w:sz="0" w:space="0" w:color="auto"/>
        <w:right w:val="none" w:sz="0" w:space="0" w:color="auto"/>
      </w:divBdr>
      <w:divsChild>
        <w:div w:id="1693144020">
          <w:marLeft w:val="0"/>
          <w:marRight w:val="0"/>
          <w:marTop w:val="0"/>
          <w:marBottom w:val="0"/>
          <w:divBdr>
            <w:top w:val="none" w:sz="0" w:space="0" w:color="auto"/>
            <w:left w:val="none" w:sz="0" w:space="0" w:color="auto"/>
            <w:bottom w:val="none" w:sz="0" w:space="0" w:color="auto"/>
            <w:right w:val="none" w:sz="0" w:space="0" w:color="auto"/>
          </w:divBdr>
        </w:div>
        <w:div w:id="87888914">
          <w:marLeft w:val="0"/>
          <w:marRight w:val="0"/>
          <w:marTop w:val="0"/>
          <w:marBottom w:val="0"/>
          <w:divBdr>
            <w:top w:val="none" w:sz="0" w:space="0" w:color="auto"/>
            <w:left w:val="none" w:sz="0" w:space="0" w:color="auto"/>
            <w:bottom w:val="none" w:sz="0" w:space="0" w:color="auto"/>
            <w:right w:val="none" w:sz="0" w:space="0" w:color="auto"/>
          </w:divBdr>
        </w:div>
      </w:divsChild>
    </w:div>
    <w:div w:id="573515307">
      <w:bodyDiv w:val="1"/>
      <w:marLeft w:val="0"/>
      <w:marRight w:val="0"/>
      <w:marTop w:val="0"/>
      <w:marBottom w:val="0"/>
      <w:divBdr>
        <w:top w:val="none" w:sz="0" w:space="0" w:color="auto"/>
        <w:left w:val="none" w:sz="0" w:space="0" w:color="auto"/>
        <w:bottom w:val="none" w:sz="0" w:space="0" w:color="auto"/>
        <w:right w:val="none" w:sz="0" w:space="0" w:color="auto"/>
      </w:divBdr>
      <w:divsChild>
        <w:div w:id="1610382949">
          <w:marLeft w:val="0"/>
          <w:marRight w:val="0"/>
          <w:marTop w:val="0"/>
          <w:marBottom w:val="0"/>
          <w:divBdr>
            <w:top w:val="none" w:sz="0" w:space="0" w:color="auto"/>
            <w:left w:val="none" w:sz="0" w:space="0" w:color="auto"/>
            <w:bottom w:val="none" w:sz="0" w:space="0" w:color="auto"/>
            <w:right w:val="none" w:sz="0" w:space="0" w:color="auto"/>
          </w:divBdr>
        </w:div>
        <w:div w:id="397289492">
          <w:marLeft w:val="0"/>
          <w:marRight w:val="0"/>
          <w:marTop w:val="0"/>
          <w:marBottom w:val="0"/>
          <w:divBdr>
            <w:top w:val="none" w:sz="0" w:space="0" w:color="auto"/>
            <w:left w:val="none" w:sz="0" w:space="0" w:color="auto"/>
            <w:bottom w:val="none" w:sz="0" w:space="0" w:color="auto"/>
            <w:right w:val="none" w:sz="0" w:space="0" w:color="auto"/>
          </w:divBdr>
        </w:div>
      </w:divsChild>
    </w:div>
    <w:div w:id="832139532">
      <w:bodyDiv w:val="1"/>
      <w:marLeft w:val="0"/>
      <w:marRight w:val="0"/>
      <w:marTop w:val="0"/>
      <w:marBottom w:val="0"/>
      <w:divBdr>
        <w:top w:val="none" w:sz="0" w:space="0" w:color="auto"/>
        <w:left w:val="none" w:sz="0" w:space="0" w:color="auto"/>
        <w:bottom w:val="none" w:sz="0" w:space="0" w:color="auto"/>
        <w:right w:val="none" w:sz="0" w:space="0" w:color="auto"/>
      </w:divBdr>
      <w:divsChild>
        <w:div w:id="1360164195">
          <w:marLeft w:val="0"/>
          <w:marRight w:val="0"/>
          <w:marTop w:val="0"/>
          <w:marBottom w:val="0"/>
          <w:divBdr>
            <w:top w:val="none" w:sz="0" w:space="0" w:color="auto"/>
            <w:left w:val="none" w:sz="0" w:space="0" w:color="auto"/>
            <w:bottom w:val="none" w:sz="0" w:space="0" w:color="auto"/>
            <w:right w:val="none" w:sz="0" w:space="0" w:color="auto"/>
          </w:divBdr>
        </w:div>
        <w:div w:id="63066937">
          <w:marLeft w:val="0"/>
          <w:marRight w:val="0"/>
          <w:marTop w:val="0"/>
          <w:marBottom w:val="0"/>
          <w:divBdr>
            <w:top w:val="none" w:sz="0" w:space="0" w:color="auto"/>
            <w:left w:val="none" w:sz="0" w:space="0" w:color="auto"/>
            <w:bottom w:val="none" w:sz="0" w:space="0" w:color="auto"/>
            <w:right w:val="none" w:sz="0" w:space="0" w:color="auto"/>
          </w:divBdr>
        </w:div>
        <w:div w:id="1516840972">
          <w:marLeft w:val="0"/>
          <w:marRight w:val="0"/>
          <w:marTop w:val="0"/>
          <w:marBottom w:val="0"/>
          <w:divBdr>
            <w:top w:val="none" w:sz="0" w:space="0" w:color="auto"/>
            <w:left w:val="none" w:sz="0" w:space="0" w:color="auto"/>
            <w:bottom w:val="none" w:sz="0" w:space="0" w:color="auto"/>
            <w:right w:val="none" w:sz="0" w:space="0" w:color="auto"/>
          </w:divBdr>
        </w:div>
        <w:div w:id="1544904542">
          <w:marLeft w:val="0"/>
          <w:marRight w:val="0"/>
          <w:marTop w:val="0"/>
          <w:marBottom w:val="0"/>
          <w:divBdr>
            <w:top w:val="none" w:sz="0" w:space="0" w:color="auto"/>
            <w:left w:val="none" w:sz="0" w:space="0" w:color="auto"/>
            <w:bottom w:val="none" w:sz="0" w:space="0" w:color="auto"/>
            <w:right w:val="none" w:sz="0" w:space="0" w:color="auto"/>
          </w:divBdr>
        </w:div>
      </w:divsChild>
    </w:div>
    <w:div w:id="931275768">
      <w:bodyDiv w:val="1"/>
      <w:marLeft w:val="0"/>
      <w:marRight w:val="0"/>
      <w:marTop w:val="0"/>
      <w:marBottom w:val="0"/>
      <w:divBdr>
        <w:top w:val="none" w:sz="0" w:space="0" w:color="auto"/>
        <w:left w:val="none" w:sz="0" w:space="0" w:color="auto"/>
        <w:bottom w:val="none" w:sz="0" w:space="0" w:color="auto"/>
        <w:right w:val="none" w:sz="0" w:space="0" w:color="auto"/>
      </w:divBdr>
      <w:divsChild>
        <w:div w:id="269246059">
          <w:marLeft w:val="0"/>
          <w:marRight w:val="0"/>
          <w:marTop w:val="0"/>
          <w:marBottom w:val="0"/>
          <w:divBdr>
            <w:top w:val="none" w:sz="0" w:space="0" w:color="auto"/>
            <w:left w:val="none" w:sz="0" w:space="0" w:color="auto"/>
            <w:bottom w:val="none" w:sz="0" w:space="0" w:color="auto"/>
            <w:right w:val="none" w:sz="0" w:space="0" w:color="auto"/>
          </w:divBdr>
        </w:div>
        <w:div w:id="1415980433">
          <w:marLeft w:val="0"/>
          <w:marRight w:val="0"/>
          <w:marTop w:val="0"/>
          <w:marBottom w:val="0"/>
          <w:divBdr>
            <w:top w:val="none" w:sz="0" w:space="0" w:color="auto"/>
            <w:left w:val="none" w:sz="0" w:space="0" w:color="auto"/>
            <w:bottom w:val="none" w:sz="0" w:space="0" w:color="auto"/>
            <w:right w:val="none" w:sz="0" w:space="0" w:color="auto"/>
          </w:divBdr>
        </w:div>
      </w:divsChild>
    </w:div>
    <w:div w:id="1991329787">
      <w:bodyDiv w:val="1"/>
      <w:marLeft w:val="0"/>
      <w:marRight w:val="0"/>
      <w:marTop w:val="0"/>
      <w:marBottom w:val="0"/>
      <w:divBdr>
        <w:top w:val="none" w:sz="0" w:space="0" w:color="auto"/>
        <w:left w:val="none" w:sz="0" w:space="0" w:color="auto"/>
        <w:bottom w:val="none" w:sz="0" w:space="0" w:color="auto"/>
        <w:right w:val="none" w:sz="0" w:space="0" w:color="auto"/>
      </w:divBdr>
      <w:divsChild>
        <w:div w:id="1353190543">
          <w:marLeft w:val="0"/>
          <w:marRight w:val="0"/>
          <w:marTop w:val="0"/>
          <w:marBottom w:val="0"/>
          <w:divBdr>
            <w:top w:val="none" w:sz="0" w:space="0" w:color="auto"/>
            <w:left w:val="none" w:sz="0" w:space="0" w:color="auto"/>
            <w:bottom w:val="none" w:sz="0" w:space="0" w:color="auto"/>
            <w:right w:val="none" w:sz="0" w:space="0" w:color="auto"/>
          </w:divBdr>
        </w:div>
        <w:div w:id="1154645401">
          <w:marLeft w:val="0"/>
          <w:marRight w:val="0"/>
          <w:marTop w:val="0"/>
          <w:marBottom w:val="0"/>
          <w:divBdr>
            <w:top w:val="none" w:sz="0" w:space="0" w:color="auto"/>
            <w:left w:val="none" w:sz="0" w:space="0" w:color="auto"/>
            <w:bottom w:val="none" w:sz="0" w:space="0" w:color="auto"/>
            <w:right w:val="none" w:sz="0" w:space="0" w:color="auto"/>
          </w:divBdr>
        </w:div>
        <w:div w:id="29965051">
          <w:marLeft w:val="0"/>
          <w:marRight w:val="0"/>
          <w:marTop w:val="0"/>
          <w:marBottom w:val="0"/>
          <w:divBdr>
            <w:top w:val="none" w:sz="0" w:space="0" w:color="auto"/>
            <w:left w:val="none" w:sz="0" w:space="0" w:color="auto"/>
            <w:bottom w:val="none" w:sz="0" w:space="0" w:color="auto"/>
            <w:right w:val="none" w:sz="0" w:space="0" w:color="auto"/>
          </w:divBdr>
        </w:div>
        <w:div w:id="1410730866">
          <w:marLeft w:val="0"/>
          <w:marRight w:val="0"/>
          <w:marTop w:val="0"/>
          <w:marBottom w:val="0"/>
          <w:divBdr>
            <w:top w:val="none" w:sz="0" w:space="0" w:color="auto"/>
            <w:left w:val="none" w:sz="0" w:space="0" w:color="auto"/>
            <w:bottom w:val="none" w:sz="0" w:space="0" w:color="auto"/>
            <w:right w:val="none" w:sz="0" w:space="0" w:color="auto"/>
          </w:divBdr>
        </w:div>
        <w:div w:id="577330943">
          <w:marLeft w:val="0"/>
          <w:marRight w:val="0"/>
          <w:marTop w:val="0"/>
          <w:marBottom w:val="0"/>
          <w:divBdr>
            <w:top w:val="none" w:sz="0" w:space="0" w:color="auto"/>
            <w:left w:val="none" w:sz="0" w:space="0" w:color="auto"/>
            <w:bottom w:val="none" w:sz="0" w:space="0" w:color="auto"/>
            <w:right w:val="none" w:sz="0" w:space="0" w:color="auto"/>
          </w:divBdr>
        </w:div>
        <w:div w:id="2058578082">
          <w:marLeft w:val="0"/>
          <w:marRight w:val="0"/>
          <w:marTop w:val="0"/>
          <w:marBottom w:val="0"/>
          <w:divBdr>
            <w:top w:val="none" w:sz="0" w:space="0" w:color="auto"/>
            <w:left w:val="none" w:sz="0" w:space="0" w:color="auto"/>
            <w:bottom w:val="none" w:sz="0" w:space="0" w:color="auto"/>
            <w:right w:val="none" w:sz="0" w:space="0" w:color="auto"/>
          </w:divBdr>
        </w:div>
        <w:div w:id="7325079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journal/12859" TargetMode="External"/><Relationship Id="rId13" Type="http://schemas.openxmlformats.org/officeDocument/2006/relationships/hyperlink" Target="http://www.widriksson.com/raspberry-pi-hadoop-clus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tuaries.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forbes.com/sites/louiscolumbus/2014/12/29/where-big-data-jobs-will-be-in-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da.ammar@uconn.edu" TargetMode="External"/><Relationship Id="rId5" Type="http://schemas.openxmlformats.org/officeDocument/2006/relationships/webSettings" Target="webSettings.xml"/><Relationship Id="rId15" Type="http://schemas.openxmlformats.org/officeDocument/2006/relationships/hyperlink" Target="http://sciencecareers.sciencemag.org/career_magazine/previous_issues/articles/2014_06_13/science.opms.r1400143" TargetMode="External"/><Relationship Id="rId10" Type="http://schemas.openxmlformats.org/officeDocument/2006/relationships/hyperlink" Target="mailto:james.robertson@umuc.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k.springer.com/journal/12859" TargetMode="External"/><Relationship Id="rId14" Type="http://schemas.openxmlformats.org/officeDocument/2006/relationships/hyperlink" Target="http://cran.us.r-project.org/web/views/HighPerformanceComp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20FD8-0A4B-415D-9CCF-C29A8E39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12</Pages>
  <Words>4406</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DePratti, Roland(Computer Science)</cp:lastModifiedBy>
  <cp:revision>20</cp:revision>
  <cp:lastPrinted>2017-12-25T22:02:00Z</cp:lastPrinted>
  <dcterms:created xsi:type="dcterms:W3CDTF">2017-12-23T23:38:00Z</dcterms:created>
  <dcterms:modified xsi:type="dcterms:W3CDTF">2017-12-27T14:38:00Z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LaTeX with hyperref package</vt:lpwstr>
  </property>
  <property fmtid="{D5CDD505-2E9C-101B-9397-08002B2CF9AE}" pid="4" name="LastSaved">
    <vt:filetime>2017-12-02T00:00:00Z</vt:filetime>
  </property>
</Properties>
</file>